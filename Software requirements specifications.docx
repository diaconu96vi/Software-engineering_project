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2BBD" w:rsidRDefault="004C2BBD" w:rsidP="004C2BBD">
      <w:pPr>
        <w:rPr>
          <w:sz w:val="40"/>
          <w:szCs w:val="40"/>
        </w:rPr>
      </w:pPr>
    </w:p>
    <w:p w:rsidR="004C2BBD" w:rsidRPr="00A86A03" w:rsidRDefault="00B41C6B" w:rsidP="00B41C6B">
      <w:pPr>
        <w:tabs>
          <w:tab w:val="center" w:pos="4680"/>
          <w:tab w:val="left" w:pos="8484"/>
        </w:tabs>
        <w:rPr>
          <w:b/>
          <w:sz w:val="40"/>
          <w:szCs w:val="40"/>
        </w:rPr>
      </w:pPr>
      <w:r>
        <w:rPr>
          <w:b/>
          <w:sz w:val="40"/>
          <w:szCs w:val="40"/>
        </w:rPr>
        <w:tab/>
      </w:r>
      <w:r w:rsidR="004C2BBD" w:rsidRPr="00A86A03">
        <w:rPr>
          <w:b/>
          <w:sz w:val="40"/>
          <w:szCs w:val="40"/>
        </w:rPr>
        <w:t>Sistem informatic pentru gestiunea</w:t>
      </w:r>
      <w:r>
        <w:rPr>
          <w:b/>
          <w:sz w:val="40"/>
          <w:szCs w:val="40"/>
        </w:rPr>
        <w:tab/>
      </w:r>
    </w:p>
    <w:p w:rsidR="004C2BBD" w:rsidRPr="00A86A03" w:rsidRDefault="004C2BBD" w:rsidP="004C2BBD">
      <w:pPr>
        <w:jc w:val="center"/>
        <w:rPr>
          <w:b/>
          <w:sz w:val="40"/>
          <w:szCs w:val="40"/>
        </w:rPr>
      </w:pPr>
      <w:proofErr w:type="gramStart"/>
      <w:r w:rsidRPr="00A86A03">
        <w:rPr>
          <w:b/>
          <w:sz w:val="40"/>
          <w:szCs w:val="40"/>
        </w:rPr>
        <w:t>activităților</w:t>
      </w:r>
      <w:proofErr w:type="gramEnd"/>
      <w:r w:rsidRPr="00A86A03">
        <w:rPr>
          <w:b/>
          <w:sz w:val="40"/>
          <w:szCs w:val="40"/>
        </w:rPr>
        <w:t xml:space="preserve"> din primărie</w:t>
      </w:r>
    </w:p>
    <w:p w:rsidR="004C2BBD" w:rsidRDefault="004C2BBD" w:rsidP="004C2BBD">
      <w:pPr>
        <w:rPr>
          <w:sz w:val="40"/>
          <w:szCs w:val="40"/>
        </w:rPr>
      </w:pPr>
    </w:p>
    <w:p w:rsidR="004C2BBD" w:rsidRDefault="004C2BBD" w:rsidP="004C2BBD">
      <w:pPr>
        <w:rPr>
          <w:sz w:val="40"/>
          <w:szCs w:val="40"/>
        </w:rPr>
      </w:pPr>
    </w:p>
    <w:p w:rsidR="004C2BBD" w:rsidRDefault="004C2BBD" w:rsidP="004C2BBD">
      <w:pPr>
        <w:rPr>
          <w:sz w:val="40"/>
          <w:szCs w:val="40"/>
        </w:rPr>
      </w:pPr>
    </w:p>
    <w:p w:rsidR="00A86A03" w:rsidRDefault="004C2BBD" w:rsidP="004C2BBD">
      <w:pPr>
        <w:rPr>
          <w:sz w:val="24"/>
          <w:szCs w:val="24"/>
        </w:rPr>
      </w:pPr>
      <w:r w:rsidRPr="00A86A03">
        <w:rPr>
          <w:b/>
          <w:sz w:val="28"/>
          <w:szCs w:val="28"/>
        </w:rPr>
        <w:t>Studenti participanti:</w:t>
      </w:r>
      <w:r>
        <w:rPr>
          <w:sz w:val="24"/>
          <w:szCs w:val="24"/>
        </w:rPr>
        <w:t xml:space="preserve"> </w:t>
      </w:r>
    </w:p>
    <w:p w:rsidR="00A86A03" w:rsidRDefault="00A86A03" w:rsidP="00A86A03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4C2BBD">
        <w:rPr>
          <w:sz w:val="24"/>
          <w:szCs w:val="24"/>
        </w:rPr>
        <w:t>Diaconu Ionut-Victor</w:t>
      </w:r>
    </w:p>
    <w:p w:rsidR="00A86A03" w:rsidRDefault="00A86A03" w:rsidP="00A86A03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4C2BBD">
        <w:rPr>
          <w:sz w:val="24"/>
          <w:szCs w:val="24"/>
        </w:rPr>
        <w:t>Chivu George-Daniel</w:t>
      </w:r>
    </w:p>
    <w:p w:rsidR="004C2BBD" w:rsidRDefault="00A86A03" w:rsidP="00A86A03">
      <w:pPr>
        <w:ind w:firstLine="720"/>
        <w:rPr>
          <w:sz w:val="24"/>
          <w:szCs w:val="24"/>
        </w:rPr>
      </w:pPr>
      <w:r>
        <w:rPr>
          <w:sz w:val="24"/>
          <w:szCs w:val="24"/>
        </w:rPr>
        <w:t>-</w:t>
      </w:r>
      <w:r w:rsidR="004C2BBD">
        <w:rPr>
          <w:sz w:val="24"/>
          <w:szCs w:val="24"/>
        </w:rPr>
        <w:t>Crivac Cristian</w:t>
      </w:r>
    </w:p>
    <w:p w:rsidR="00A86A03" w:rsidRPr="00A86A03" w:rsidRDefault="004C2BBD" w:rsidP="004C2BBD">
      <w:pPr>
        <w:rPr>
          <w:b/>
          <w:sz w:val="28"/>
          <w:szCs w:val="28"/>
        </w:rPr>
      </w:pPr>
      <w:r w:rsidRPr="00A86A03">
        <w:rPr>
          <w:b/>
          <w:sz w:val="28"/>
          <w:szCs w:val="28"/>
        </w:rPr>
        <w:t>Facultate:</w:t>
      </w:r>
    </w:p>
    <w:p w:rsidR="004C2BBD" w:rsidRDefault="004C2BBD" w:rsidP="00A86A03">
      <w:pPr>
        <w:ind w:firstLine="720"/>
        <w:rPr>
          <w:sz w:val="24"/>
          <w:szCs w:val="24"/>
        </w:rPr>
      </w:pPr>
      <w:r>
        <w:rPr>
          <w:sz w:val="24"/>
          <w:szCs w:val="24"/>
        </w:rPr>
        <w:t>Automatica</w:t>
      </w:r>
      <w:proofErr w:type="gramStart"/>
      <w:r>
        <w:rPr>
          <w:sz w:val="24"/>
          <w:szCs w:val="24"/>
        </w:rPr>
        <w:t>,Calculatoare</w:t>
      </w:r>
      <w:proofErr w:type="gramEnd"/>
      <w:r>
        <w:rPr>
          <w:sz w:val="24"/>
          <w:szCs w:val="24"/>
        </w:rPr>
        <w:t xml:space="preserve"> si Electronica</w:t>
      </w:r>
    </w:p>
    <w:p w:rsidR="00A86A03" w:rsidRDefault="004C2BBD" w:rsidP="004C2BBD">
      <w:pPr>
        <w:rPr>
          <w:sz w:val="24"/>
          <w:szCs w:val="24"/>
        </w:rPr>
      </w:pPr>
      <w:r w:rsidRPr="00A86A03">
        <w:rPr>
          <w:b/>
          <w:sz w:val="28"/>
          <w:szCs w:val="28"/>
        </w:rPr>
        <w:t>Specializare:</w:t>
      </w:r>
    </w:p>
    <w:p w:rsidR="004C2BBD" w:rsidRDefault="004C2BBD" w:rsidP="00A86A03">
      <w:pPr>
        <w:ind w:firstLine="720"/>
        <w:rPr>
          <w:sz w:val="24"/>
          <w:szCs w:val="24"/>
        </w:rPr>
      </w:pPr>
      <w:r>
        <w:rPr>
          <w:sz w:val="24"/>
          <w:szCs w:val="24"/>
        </w:rPr>
        <w:t>Calculatoare Romana</w:t>
      </w:r>
    </w:p>
    <w:p w:rsidR="004C2BBD" w:rsidRPr="00A86A03" w:rsidRDefault="004C2BBD" w:rsidP="004C2BBD">
      <w:pPr>
        <w:rPr>
          <w:b/>
          <w:sz w:val="24"/>
          <w:szCs w:val="24"/>
        </w:rPr>
      </w:pPr>
      <w:r w:rsidRPr="00A86A03">
        <w:rPr>
          <w:b/>
          <w:sz w:val="24"/>
          <w:szCs w:val="24"/>
        </w:rPr>
        <w:t>Anul: III</w:t>
      </w:r>
    </w:p>
    <w:p w:rsidR="004C2BBD" w:rsidRPr="00A86A03" w:rsidRDefault="004C2BBD" w:rsidP="004C2BBD">
      <w:pPr>
        <w:rPr>
          <w:b/>
          <w:sz w:val="24"/>
          <w:szCs w:val="24"/>
        </w:rPr>
      </w:pPr>
      <w:r w:rsidRPr="00A86A03">
        <w:rPr>
          <w:b/>
          <w:sz w:val="24"/>
          <w:szCs w:val="24"/>
        </w:rPr>
        <w:t>Semestrul: II</w:t>
      </w:r>
    </w:p>
    <w:p w:rsidR="004C2BBD" w:rsidRPr="00A86A03" w:rsidRDefault="004C2BBD" w:rsidP="004C2BBD">
      <w:pPr>
        <w:rPr>
          <w:b/>
          <w:sz w:val="24"/>
          <w:szCs w:val="24"/>
        </w:rPr>
      </w:pPr>
      <w:r w:rsidRPr="00A86A03">
        <w:rPr>
          <w:b/>
          <w:sz w:val="24"/>
          <w:szCs w:val="24"/>
        </w:rPr>
        <w:t>Num</w:t>
      </w:r>
      <w:r w:rsidR="00A86A03" w:rsidRPr="00A86A03">
        <w:rPr>
          <w:b/>
          <w:sz w:val="24"/>
          <w:szCs w:val="24"/>
        </w:rPr>
        <w:t>a</w:t>
      </w:r>
      <w:r w:rsidRPr="00A86A03">
        <w:rPr>
          <w:b/>
          <w:sz w:val="24"/>
          <w:szCs w:val="24"/>
        </w:rPr>
        <w:t>r proiect: 1</w:t>
      </w:r>
    </w:p>
    <w:p w:rsidR="004C2BBD" w:rsidRDefault="004C2BBD" w:rsidP="004C2B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4C2BBD" w:rsidRDefault="004C2BBD" w:rsidP="004C2BBD">
      <w:pPr>
        <w:rPr>
          <w:sz w:val="28"/>
          <w:szCs w:val="28"/>
        </w:rPr>
      </w:pPr>
    </w:p>
    <w:p w:rsidR="004C2BBD" w:rsidRDefault="004C2BBD" w:rsidP="004C2BBD">
      <w:pPr>
        <w:rPr>
          <w:sz w:val="28"/>
          <w:szCs w:val="28"/>
        </w:rPr>
      </w:pPr>
    </w:p>
    <w:p w:rsidR="004C2BBD" w:rsidRDefault="004C2BBD" w:rsidP="00BB0FE2">
      <w:pPr>
        <w:jc w:val="center"/>
        <w:rPr>
          <w:sz w:val="28"/>
          <w:szCs w:val="28"/>
        </w:rPr>
      </w:pPr>
      <w:r>
        <w:rPr>
          <w:sz w:val="28"/>
          <w:szCs w:val="28"/>
        </w:rPr>
        <w:t>Martie 2018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-76345623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B41C6B" w:rsidRDefault="00B41C6B">
          <w:pPr>
            <w:pStyle w:val="TOCHeading"/>
          </w:pPr>
          <w:r>
            <w:t>Contents</w:t>
          </w:r>
        </w:p>
        <w:p w:rsidR="00BA037D" w:rsidRDefault="00B41C6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172260" w:history="1">
            <w:r w:rsidR="00BA037D" w:rsidRPr="00A723D8">
              <w:rPr>
                <w:rStyle w:val="Hyperlink"/>
                <w:noProof/>
              </w:rPr>
              <w:t>1.Introducere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_Toc509172260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4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61" w:history="1">
            <w:r w:rsidR="00BA037D" w:rsidRPr="00A723D8">
              <w:rPr>
                <w:rStyle w:val="Hyperlink"/>
                <w:noProof/>
              </w:rPr>
              <w:t>1.1  Scopul documentului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_Toc509172261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4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62" w:history="1">
            <w:r w:rsidR="00BA037D" w:rsidRPr="00A723D8">
              <w:rPr>
                <w:rStyle w:val="Hyperlink"/>
                <w:noProof/>
              </w:rPr>
              <w:t>1.2  Scopul proiectului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_Toc509172262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4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63" w:history="1">
            <w:r w:rsidR="00BA037D" w:rsidRPr="00A723D8">
              <w:rPr>
                <w:rStyle w:val="Hyperlink"/>
                <w:noProof/>
              </w:rPr>
              <w:t>1.3. Definitii, acronime, abrevieri si notatii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_Toc509172263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4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64" w:history="1">
            <w:r w:rsidR="00BA037D" w:rsidRPr="00A723D8">
              <w:rPr>
                <w:rStyle w:val="Hyperlink"/>
                <w:noProof/>
              </w:rPr>
              <w:t>1.4  Referinte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_Toc509172264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5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65" w:history="1">
            <w:r w:rsidR="00BA037D" w:rsidRPr="00A723D8">
              <w:rPr>
                <w:rStyle w:val="Hyperlink"/>
                <w:noProof/>
              </w:rPr>
              <w:t>1.5  Structura documentului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_Toc509172265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5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66" w:history="1">
            <w:r w:rsidR="00BA037D" w:rsidRPr="00A723D8">
              <w:rPr>
                <w:rStyle w:val="Hyperlink"/>
                <w:noProof/>
              </w:rPr>
              <w:t>2.Descriere generală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_Toc509172266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5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67" w:history="1">
            <w:r w:rsidR="00451F37">
              <w:rPr>
                <w:rStyle w:val="Hyperlink"/>
                <w:noProof/>
              </w:rPr>
              <w:t>2.1 Perspectiva produsului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_Toc509172267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5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68" w:history="1">
            <w:r w:rsidR="00BA037D" w:rsidRPr="00A723D8">
              <w:rPr>
                <w:rStyle w:val="Hyperlink"/>
                <w:noProof/>
              </w:rPr>
              <w:t>2.1 Stabilirea organigramei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_Toc509172268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5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69" w:history="1">
            <w:r w:rsidR="00BA037D" w:rsidRPr="00A723D8">
              <w:rPr>
                <w:rStyle w:val="Hyperlink"/>
                <w:noProof/>
              </w:rPr>
              <w:t>2.2 Organigrama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_Toc509172269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6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70" w:history="1">
            <w:r w:rsidR="00BA037D" w:rsidRPr="00A723D8">
              <w:rPr>
                <w:rStyle w:val="Hyperlink"/>
                <w:noProof/>
              </w:rPr>
              <w:t>2.3 Efectuarea audientelor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_Toc509172270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7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71" w:history="1">
            <w:r w:rsidR="00BA037D" w:rsidRPr="00A723D8">
              <w:rPr>
                <w:rStyle w:val="Hyperlink"/>
                <w:noProof/>
              </w:rPr>
              <w:t>2.4 Managementul fluxului de documente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_Toc509172271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7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72" w:history="1">
            <w:r w:rsidR="00BA037D" w:rsidRPr="00A723D8">
              <w:rPr>
                <w:rStyle w:val="Hyperlink"/>
                <w:noProof/>
              </w:rPr>
              <w:t>2.2 Product functions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_Toc509172272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8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73" w:history="1">
            <w:r w:rsidR="00BA037D" w:rsidRPr="00A723D8">
              <w:rPr>
                <w:rStyle w:val="Hyperlink"/>
                <w:noProof/>
              </w:rPr>
              <w:t>2.3 User classes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_Toc509172273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8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74" w:history="1">
            <w:r w:rsidR="00BA037D" w:rsidRPr="00A723D8">
              <w:rPr>
                <w:rStyle w:val="Hyperlink"/>
                <w:noProof/>
              </w:rPr>
              <w:t>2.4 Operating environment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_Toc509172274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8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75" w:history="1">
            <w:r w:rsidR="00BA037D" w:rsidRPr="00A723D8">
              <w:rPr>
                <w:rStyle w:val="Hyperlink"/>
                <w:noProof/>
              </w:rPr>
              <w:t>2.5 User Documentation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_Toc509172275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8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76" w:history="1">
            <w:r w:rsidR="00BA037D" w:rsidRPr="00A723D8">
              <w:rPr>
                <w:rStyle w:val="Hyperlink"/>
                <w:noProof/>
              </w:rPr>
              <w:t>2.6 Design and implementation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_Toc509172276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8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77" w:history="1">
            <w:r w:rsidR="00BA037D" w:rsidRPr="00A723D8">
              <w:rPr>
                <w:rStyle w:val="Hyperlink"/>
                <w:noProof/>
              </w:rPr>
              <w:t>2.7 Assumptions and dependencies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_Toc509172277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8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78" w:history="1">
            <w:r w:rsidR="00BA037D" w:rsidRPr="00A723D8">
              <w:rPr>
                <w:rStyle w:val="Hyperlink"/>
                <w:noProof/>
              </w:rPr>
              <w:t>3.Interfata Aplicatiei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_Toc509172278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8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79" w:history="1">
            <w:r w:rsidR="00BA037D" w:rsidRPr="00A723D8">
              <w:rPr>
                <w:rStyle w:val="Hyperlink"/>
                <w:noProof/>
              </w:rPr>
              <w:t>3.1 User Interfaces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_Toc509172279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8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80" w:history="1">
            <w:r w:rsidR="00BA037D" w:rsidRPr="00A723D8">
              <w:rPr>
                <w:rStyle w:val="Hyperlink"/>
                <w:noProof/>
              </w:rPr>
              <w:t>3.2 Hardware Interfaces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_Toc509172280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9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81" w:history="1">
            <w:r w:rsidR="00BA037D" w:rsidRPr="00A723D8">
              <w:rPr>
                <w:rStyle w:val="Hyperlink"/>
                <w:noProof/>
              </w:rPr>
              <w:t>3.3 Software Interfaces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_Toc509172281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9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82" w:history="1">
            <w:r w:rsidR="00BA037D" w:rsidRPr="00A723D8">
              <w:rPr>
                <w:rStyle w:val="Hyperlink"/>
                <w:noProof/>
              </w:rPr>
              <w:t>3.4 Communication Interfaces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_Toc509172282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9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83" w:history="1">
            <w:r w:rsidR="00BA037D" w:rsidRPr="00A723D8">
              <w:rPr>
                <w:rStyle w:val="Hyperlink"/>
                <w:noProof/>
              </w:rPr>
              <w:t>4.System features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_Toc509172283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10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84" w:history="1">
            <w:r w:rsidR="00BA037D" w:rsidRPr="00A723D8">
              <w:rPr>
                <w:rStyle w:val="Hyperlink"/>
                <w:noProof/>
              </w:rPr>
              <w:t>4.1. Cerinte functionale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_Toc509172284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10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172285" w:history="1">
            <w:r w:rsidR="00BA037D" w:rsidRPr="00A723D8">
              <w:rPr>
                <w:rStyle w:val="Hyperlink"/>
                <w:noProof/>
              </w:rPr>
              <w:t>4.1.1 – Organigrama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_Toc509172285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10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172286" w:history="1">
            <w:r w:rsidR="00BA037D" w:rsidRPr="00A723D8">
              <w:rPr>
                <w:rStyle w:val="Hyperlink"/>
                <w:noProof/>
              </w:rPr>
              <w:t>4.1.2 – Audiente online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_Toc509172286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10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87" w:history="1">
            <w:r w:rsidR="00BA037D" w:rsidRPr="00A723D8">
              <w:rPr>
                <w:rStyle w:val="Hyperlink"/>
                <w:noProof/>
              </w:rPr>
              <w:t>4.3. – Clasa utilizator: cetatean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_Toc509172287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11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172288" w:history="1">
            <w:r w:rsidR="00BA037D" w:rsidRPr="00A723D8">
              <w:rPr>
                <w:rStyle w:val="Hyperlink"/>
                <w:noProof/>
              </w:rPr>
              <w:t>4.3.1. – Accesarea aplicatiei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_Toc509172288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11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172289" w:history="1">
            <w:r w:rsidR="00BA037D" w:rsidRPr="00A723D8">
              <w:rPr>
                <w:rStyle w:val="Hyperlink"/>
                <w:noProof/>
              </w:rPr>
              <w:t>4.3.2. – Organigrama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_Toc509172289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12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172290" w:history="1">
            <w:r w:rsidR="00BA037D" w:rsidRPr="00A723D8">
              <w:rPr>
                <w:rStyle w:val="Hyperlink"/>
                <w:noProof/>
              </w:rPr>
              <w:t>4.3.3. – Audiente online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_Toc509172290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12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172291" w:history="1">
            <w:r w:rsidR="00BA037D" w:rsidRPr="00A723D8">
              <w:rPr>
                <w:rStyle w:val="Hyperlink"/>
                <w:noProof/>
              </w:rPr>
              <w:t>4.3.4. – Documentele publice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_Toc509172291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12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92" w:history="1">
            <w:r w:rsidR="00BA037D" w:rsidRPr="00A723D8">
              <w:rPr>
                <w:rStyle w:val="Hyperlink"/>
                <w:noProof/>
              </w:rPr>
              <w:t>4.3 User Class  - Administrator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_Toc509172292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13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93" w:history="1">
            <w:r w:rsidR="00BA037D" w:rsidRPr="00A723D8">
              <w:rPr>
                <w:rStyle w:val="Hyperlink"/>
                <w:noProof/>
              </w:rPr>
              <w:t>4.2 Non-functional requirements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_Toc509172293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15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172294" w:history="1">
            <w:r w:rsidR="00BA037D" w:rsidRPr="00A723D8">
              <w:rPr>
                <w:rStyle w:val="Hyperlink"/>
                <w:b/>
                <w:bCs/>
                <w:noProof/>
              </w:rPr>
              <w:t>4.2.1 Hard drive space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_Toc509172294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15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3"/>
            <w:tabs>
              <w:tab w:val="right" w:leader="dot" w:pos="9350"/>
            </w:tabs>
            <w:rPr>
              <w:noProof/>
            </w:rPr>
          </w:pPr>
          <w:hyperlink w:anchor="_Toc509172295" w:history="1">
            <w:r w:rsidR="00BA037D" w:rsidRPr="00A723D8">
              <w:rPr>
                <w:rStyle w:val="Hyperlink"/>
                <w:b/>
                <w:bCs/>
                <w:noProof/>
              </w:rPr>
              <w:t>4.2.2 Application memory usage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_Toc509172295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15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3"/>
            <w:tabs>
              <w:tab w:val="left" w:pos="7056"/>
              <w:tab w:val="right" w:leader="dot" w:pos="9350"/>
            </w:tabs>
            <w:rPr>
              <w:noProof/>
            </w:rPr>
          </w:pPr>
          <w:hyperlink w:anchor="_Toc509172296" w:history="1">
            <w:r w:rsidR="00BA037D" w:rsidRPr="00A723D8">
              <w:rPr>
                <w:rStyle w:val="Hyperlink"/>
                <w:b/>
                <w:bCs/>
                <w:noProof/>
              </w:rPr>
              <w:t>4.2.3 Caracteristicile sistemelor de calcul</w:t>
            </w:r>
            <w:r w:rsidR="00BA037D" w:rsidRPr="00A723D8">
              <w:rPr>
                <w:rStyle w:val="Hyperlink"/>
                <w:noProof/>
              </w:rPr>
              <w:t xml:space="preserve"> pe care va fi instalat sistemul </w:t>
            </w:r>
            <w:r w:rsidR="00BA037D">
              <w:rPr>
                <w:noProof/>
              </w:rPr>
              <w:tab/>
            </w:r>
            <w:r w:rsidR="00BA037D" w:rsidRPr="00A723D8">
              <w:rPr>
                <w:rStyle w:val="Hyperlink"/>
                <w:noProof/>
              </w:rPr>
              <w:t>informatic sunt: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_Toc509172296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15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97" w:history="1">
            <w:r w:rsidR="00BA037D" w:rsidRPr="00A723D8">
              <w:rPr>
                <w:rStyle w:val="Hyperlink"/>
                <w:noProof/>
              </w:rPr>
              <w:t>5. Other non-functional requirements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_Toc509172297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16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98" w:history="1">
            <w:r w:rsidR="00BA037D" w:rsidRPr="00A723D8">
              <w:rPr>
                <w:rStyle w:val="Hyperlink"/>
                <w:noProof/>
              </w:rPr>
              <w:t>5.1. Performance requirements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_Toc509172298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16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299" w:history="1">
            <w:r w:rsidR="00BA037D" w:rsidRPr="00A723D8">
              <w:rPr>
                <w:rStyle w:val="Hyperlink"/>
                <w:noProof/>
              </w:rPr>
              <w:t>5.2. Safety requirements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_Toc509172299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16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300" w:history="1">
            <w:r w:rsidR="00BA037D" w:rsidRPr="00A723D8">
              <w:rPr>
                <w:rStyle w:val="Hyperlink"/>
                <w:rFonts w:cstheme="minorHAnsi"/>
                <w:b/>
                <w:noProof/>
              </w:rPr>
              <w:t>5.3. Security requirements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_Toc509172300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16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301" w:history="1">
            <w:r w:rsidR="00BA037D" w:rsidRPr="00A723D8">
              <w:rPr>
                <w:rStyle w:val="Hyperlink"/>
                <w:rFonts w:cstheme="minorHAnsi"/>
                <w:b/>
                <w:noProof/>
              </w:rPr>
              <w:t>5.4. Software quality requirements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_Toc509172301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16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A037D" w:rsidRDefault="00662D0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9172302" w:history="1">
            <w:r w:rsidR="00BA037D" w:rsidRPr="00A723D8">
              <w:rPr>
                <w:rStyle w:val="Hyperlink"/>
                <w:rFonts w:cstheme="minorHAnsi"/>
                <w:b/>
                <w:noProof/>
              </w:rPr>
              <w:t>5.4. Bussiness model</w:t>
            </w:r>
            <w:r w:rsidR="00BA037D">
              <w:rPr>
                <w:noProof/>
                <w:webHidden/>
              </w:rPr>
              <w:tab/>
            </w:r>
            <w:r w:rsidR="00BA037D">
              <w:rPr>
                <w:noProof/>
                <w:webHidden/>
              </w:rPr>
              <w:fldChar w:fldCharType="begin"/>
            </w:r>
            <w:r w:rsidR="00BA037D">
              <w:rPr>
                <w:noProof/>
                <w:webHidden/>
              </w:rPr>
              <w:instrText xml:space="preserve"> PAGEREF _Toc509172302 \h </w:instrText>
            </w:r>
            <w:r w:rsidR="00BA037D">
              <w:rPr>
                <w:noProof/>
                <w:webHidden/>
              </w:rPr>
            </w:r>
            <w:r w:rsidR="00BA037D">
              <w:rPr>
                <w:noProof/>
                <w:webHidden/>
              </w:rPr>
              <w:fldChar w:fldCharType="separate"/>
            </w:r>
            <w:r w:rsidR="00BA037D">
              <w:rPr>
                <w:noProof/>
                <w:webHidden/>
              </w:rPr>
              <w:t>16</w:t>
            </w:r>
            <w:r w:rsidR="00BA037D">
              <w:rPr>
                <w:noProof/>
                <w:webHidden/>
              </w:rPr>
              <w:fldChar w:fldCharType="end"/>
            </w:r>
          </w:hyperlink>
        </w:p>
        <w:p w:rsidR="00B41C6B" w:rsidRDefault="00B41C6B">
          <w:r>
            <w:rPr>
              <w:b/>
              <w:bCs/>
              <w:noProof/>
            </w:rPr>
            <w:fldChar w:fldCharType="end"/>
          </w:r>
        </w:p>
      </w:sdtContent>
    </w:sdt>
    <w:p w:rsidR="004C2BBD" w:rsidRDefault="004C2BBD" w:rsidP="004C2BBD">
      <w:pPr>
        <w:rPr>
          <w:sz w:val="24"/>
          <w:szCs w:val="24"/>
        </w:rPr>
      </w:pPr>
    </w:p>
    <w:p w:rsidR="00B41C6B" w:rsidRDefault="00B41C6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C2BBD" w:rsidRPr="005A3A42" w:rsidRDefault="004C2BBD" w:rsidP="00B41C6B">
      <w:pPr>
        <w:pStyle w:val="Heading1"/>
        <w:rPr>
          <w:b w:val="0"/>
          <w:szCs w:val="40"/>
        </w:rPr>
      </w:pPr>
      <w:bookmarkStart w:id="0" w:name="_Toc509172260"/>
      <w:proofErr w:type="gramStart"/>
      <w:r w:rsidRPr="005A3A42">
        <w:rPr>
          <w:b w:val="0"/>
          <w:szCs w:val="40"/>
        </w:rPr>
        <w:lastRenderedPageBreak/>
        <w:t>1.</w:t>
      </w:r>
      <w:r w:rsidRPr="005A3A42">
        <w:rPr>
          <w:rStyle w:val="Heading1Char"/>
          <w:b/>
          <w:szCs w:val="40"/>
        </w:rPr>
        <w:t>Introducere</w:t>
      </w:r>
      <w:bookmarkEnd w:id="0"/>
      <w:proofErr w:type="gramEnd"/>
    </w:p>
    <w:p w:rsidR="004C2BBD" w:rsidRPr="005A3A42" w:rsidRDefault="005A3A42" w:rsidP="00B41C6B">
      <w:pPr>
        <w:pStyle w:val="Heading2"/>
        <w:rPr>
          <w:szCs w:val="36"/>
        </w:rPr>
      </w:pPr>
      <w:bookmarkStart w:id="1" w:name="_Toc509172261"/>
      <w:r>
        <w:rPr>
          <w:szCs w:val="36"/>
        </w:rPr>
        <w:t xml:space="preserve">1.1 </w:t>
      </w:r>
      <w:r w:rsidR="004C2BBD" w:rsidRPr="005A3A42">
        <w:rPr>
          <w:szCs w:val="36"/>
        </w:rPr>
        <w:t>Sco</w:t>
      </w:r>
      <w:bookmarkEnd w:id="1"/>
      <w:r w:rsidR="007A030F">
        <w:rPr>
          <w:szCs w:val="36"/>
        </w:rPr>
        <w:t>p</w:t>
      </w:r>
    </w:p>
    <w:p w:rsidR="004C2BBD" w:rsidRPr="007A030F" w:rsidRDefault="004C2BBD" w:rsidP="007A030F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  <w:t xml:space="preserve">Acest document descrie cerințele pentru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sistem informatic care gestionează activitățile </w:t>
      </w:r>
      <w:r w:rsidR="007A030F">
        <w:rPr>
          <w:sz w:val="24"/>
          <w:szCs w:val="24"/>
        </w:rPr>
        <w:t>din cadrul unei primării (GAP).</w:t>
      </w:r>
    </w:p>
    <w:p w:rsidR="004C2BBD" w:rsidRDefault="004C2BBD" w:rsidP="004C2BB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Sistemul realizat </w:t>
      </w:r>
      <w:proofErr w:type="gramStart"/>
      <w:r>
        <w:rPr>
          <w:sz w:val="24"/>
          <w:szCs w:val="24"/>
        </w:rPr>
        <w:t>va</w:t>
      </w:r>
      <w:proofErr w:type="gramEnd"/>
      <w:r>
        <w:rPr>
          <w:sz w:val="24"/>
          <w:szCs w:val="24"/>
        </w:rPr>
        <w:t xml:space="preserve"> fi un produs software construit pe arhitectura client/server pentru a asista primarul în realizarea următoarelor acțiuni specifice </w:t>
      </w:r>
    </w:p>
    <w:p w:rsidR="004C2BBD" w:rsidRDefault="004C2BBD" w:rsidP="004C2BB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proofErr w:type="gramStart"/>
      <w:r>
        <w:rPr>
          <w:sz w:val="24"/>
          <w:szCs w:val="24"/>
        </w:rPr>
        <w:t>stabilirea</w:t>
      </w:r>
      <w:proofErr w:type="gramEnd"/>
      <w:r>
        <w:rPr>
          <w:sz w:val="24"/>
          <w:szCs w:val="24"/>
        </w:rPr>
        <w:t xml:space="preserve"> organigramei unei primării;</w:t>
      </w:r>
    </w:p>
    <w:p w:rsidR="004C2BBD" w:rsidRDefault="004C2BBD" w:rsidP="004C2BB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comunicarea</w:t>
      </w:r>
      <w:proofErr w:type="gramEnd"/>
      <w:r>
        <w:rPr>
          <w:sz w:val="24"/>
          <w:szCs w:val="24"/>
        </w:rPr>
        <w:t xml:space="preserve"> cu cetățenii prin intermediul audiențelor online;</w:t>
      </w:r>
    </w:p>
    <w:p w:rsidR="004C2BBD" w:rsidRDefault="004C2BBD" w:rsidP="004C2BB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- </w:t>
      </w:r>
      <w:proofErr w:type="gramStart"/>
      <w:r>
        <w:rPr>
          <w:sz w:val="24"/>
          <w:szCs w:val="24"/>
        </w:rPr>
        <w:t>managementul</w:t>
      </w:r>
      <w:proofErr w:type="gramEnd"/>
      <w:r>
        <w:rPr>
          <w:sz w:val="24"/>
          <w:szCs w:val="24"/>
        </w:rPr>
        <w:t xml:space="preserve"> fluxului de documente din cadrul primăriei.  </w:t>
      </w:r>
    </w:p>
    <w:p w:rsidR="004C2BBD" w:rsidRPr="005A3A42" w:rsidRDefault="007A030F">
      <w:pPr>
        <w:pStyle w:val="Heading2"/>
        <w:rPr>
          <w:szCs w:val="36"/>
        </w:rPr>
        <w:pPrChange w:id="2" w:author="Viktor" w:date="2018-03-18T20:40:00Z">
          <w:pPr/>
        </w:pPrChange>
      </w:pPr>
      <w:bookmarkStart w:id="3" w:name="_Toc509172263"/>
      <w:r>
        <w:rPr>
          <w:szCs w:val="36"/>
        </w:rPr>
        <w:t>1.2</w:t>
      </w:r>
      <w:r w:rsidR="005A3A42">
        <w:rPr>
          <w:szCs w:val="36"/>
        </w:rPr>
        <w:t xml:space="preserve"> </w:t>
      </w:r>
      <w:bookmarkEnd w:id="3"/>
      <w:r>
        <w:rPr>
          <w:szCs w:val="36"/>
        </w:rPr>
        <w:t>Conventii privind documentul</w:t>
      </w:r>
    </w:p>
    <w:p w:rsidR="004C2BBD" w:rsidRDefault="004C2BBD" w:rsidP="004C2BBD">
      <w:pPr>
        <w:ind w:firstLine="720"/>
        <w:rPr>
          <w:sz w:val="24"/>
          <w:szCs w:val="24"/>
        </w:rPr>
      </w:pPr>
      <w:r>
        <w:rPr>
          <w:i/>
          <w:sz w:val="24"/>
          <w:szCs w:val="24"/>
        </w:rPr>
        <w:t>Organigrama</w:t>
      </w:r>
      <w:r>
        <w:rPr>
          <w:sz w:val="24"/>
          <w:szCs w:val="24"/>
        </w:rPr>
        <w:t xml:space="preserve"> reprezinta redarea în toate detaliile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organizării, a subordonării şi a legăturilor dintre persoane si compartimente din cadrul unei instituţii.                          </w:t>
      </w:r>
    </w:p>
    <w:p w:rsidR="004C2BBD" w:rsidRDefault="004C2BBD" w:rsidP="004C2BB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i/>
          <w:sz w:val="24"/>
          <w:szCs w:val="24"/>
        </w:rPr>
        <w:t>Audienta online</w:t>
      </w:r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este</w:t>
      </w:r>
      <w:proofErr w:type="gramEnd"/>
      <w:r>
        <w:rPr>
          <w:sz w:val="24"/>
          <w:szCs w:val="24"/>
        </w:rPr>
        <w:t xml:space="preserve"> o intrevedere acordată prin intermediul internetului, unui solicitator de către o persoană care deţine o funcţie de răspundere.</w:t>
      </w:r>
    </w:p>
    <w:p w:rsidR="004C2BBD" w:rsidRDefault="004C2BBD" w:rsidP="00E44BFB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i/>
          <w:sz w:val="24"/>
          <w:szCs w:val="24"/>
        </w:rPr>
        <w:t>Managementul fluxului</w:t>
      </w:r>
      <w:r>
        <w:rPr>
          <w:sz w:val="24"/>
          <w:szCs w:val="24"/>
        </w:rPr>
        <w:t xml:space="preserve"> de documente reprezinta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sistem informatic care permite circulatia (pentru informari, aprobari sau modificari), stocarea si regasirea documentelor in format electronic, cu facilitati de conectare la alte sisteme informatice sau dispozitive electronice. </w:t>
      </w:r>
    </w:p>
    <w:p w:rsidR="007A030F" w:rsidRDefault="007A030F">
      <w:pPr>
        <w:pStyle w:val="Heading2"/>
        <w:rPr>
          <w:szCs w:val="36"/>
        </w:rPr>
        <w:pPrChange w:id="4" w:author="Viktor" w:date="2018-03-18T20:40:00Z">
          <w:pPr/>
        </w:pPrChange>
      </w:pPr>
      <w:r>
        <w:rPr>
          <w:szCs w:val="36"/>
        </w:rPr>
        <w:t>1.3</w:t>
      </w:r>
      <w:r w:rsidRPr="005A3A42">
        <w:rPr>
          <w:szCs w:val="36"/>
        </w:rPr>
        <w:t xml:space="preserve"> </w:t>
      </w:r>
      <w:r>
        <w:rPr>
          <w:szCs w:val="36"/>
        </w:rPr>
        <w:t>Sugestii vizate si sugestii de citire</w:t>
      </w:r>
    </w:p>
    <w:p w:rsidR="007A030F" w:rsidRPr="007A030F" w:rsidRDefault="007A030F" w:rsidP="007A030F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t>Acest capitol prezintă cerințe funcționale si ne-functionale ale sistemului informatic.</w:t>
      </w:r>
      <w:proofErr w:type="gramEnd"/>
    </w:p>
    <w:p w:rsidR="007A030F" w:rsidRDefault="007A030F" w:rsidP="007A030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1. Introducere </w:t>
      </w:r>
    </w:p>
    <w:p w:rsidR="007A030F" w:rsidRDefault="007A030F" w:rsidP="007A030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Capitolul curent prezinta informatii despre scopul acestui </w:t>
      </w:r>
      <w:proofErr w:type="gramStart"/>
      <w:r>
        <w:rPr>
          <w:sz w:val="28"/>
          <w:szCs w:val="28"/>
        </w:rPr>
        <w:t>document, modul in care</w:t>
      </w:r>
      <w:proofErr w:type="gramEnd"/>
      <w:r>
        <w:rPr>
          <w:sz w:val="28"/>
          <w:szCs w:val="28"/>
        </w:rPr>
        <w:t xml:space="preserve"> este realizat si notatii folosite, cat si scopul proiectului in sine. </w:t>
      </w:r>
    </w:p>
    <w:p w:rsidR="007A030F" w:rsidRDefault="007A030F" w:rsidP="007A030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2. Descriere generală </w:t>
      </w:r>
    </w:p>
    <w:p w:rsidR="007A030F" w:rsidRDefault="007A030F" w:rsidP="007A030F">
      <w:pPr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Capitolul al doilea conține descrierea sistemului informatic; </w:t>
      </w:r>
      <w:proofErr w:type="gramStart"/>
      <w:r>
        <w:rPr>
          <w:sz w:val="28"/>
          <w:szCs w:val="28"/>
        </w:rPr>
        <w:t>este</w:t>
      </w:r>
      <w:proofErr w:type="gramEnd"/>
      <w:r>
        <w:rPr>
          <w:sz w:val="28"/>
          <w:szCs w:val="28"/>
        </w:rPr>
        <w:t xml:space="preserve"> specificat în limbaj natural și este partea în care sunt exprimate cerințelor clientului. </w:t>
      </w:r>
    </w:p>
    <w:p w:rsidR="007A030F" w:rsidRPr="007A030F" w:rsidRDefault="007A030F" w:rsidP="007A030F">
      <w:pPr>
        <w:ind w:firstLine="720"/>
        <w:rPr>
          <w:sz w:val="28"/>
          <w:szCs w:val="28"/>
        </w:rPr>
      </w:pPr>
      <w:r>
        <w:rPr>
          <w:sz w:val="28"/>
          <w:szCs w:val="28"/>
        </w:rPr>
        <w:lastRenderedPageBreak/>
        <w:t>3. Cerințele sistemului informatic</w:t>
      </w:r>
    </w:p>
    <w:tbl>
      <w:tblPr>
        <w:tblStyle w:val="TableGrid"/>
        <w:tblW w:w="9576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4C2BBD" w:rsidTr="007A030F">
        <w:trPr>
          <w:trHeight w:val="454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BBD" w:rsidRDefault="004C2B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Termen/Acronim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BBD" w:rsidRDefault="004C2B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Definitie</w:t>
            </w:r>
          </w:p>
        </w:tc>
      </w:tr>
      <w:tr w:rsidR="004C2BBD" w:rsidTr="007A030F">
        <w:trPr>
          <w:trHeight w:val="454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BBD" w:rsidRDefault="004C2B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</w:t>
            </w:r>
            <w:r w:rsidR="00410A53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A</w:t>
            </w:r>
            <w:r w:rsidR="00410A53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P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BBD" w:rsidRDefault="004C2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Gestiune activitate primarie</w:t>
            </w:r>
          </w:p>
        </w:tc>
      </w:tr>
      <w:tr w:rsidR="004C2BBD" w:rsidTr="007A030F">
        <w:trPr>
          <w:trHeight w:val="454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BBD" w:rsidRDefault="004C2B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410A53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V</w:t>
            </w:r>
            <w:r w:rsidR="00410A53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</w:rPr>
              <w:t>R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BBD" w:rsidRDefault="004C2B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Proces verbal</w:t>
            </w:r>
          </w:p>
        </w:tc>
      </w:tr>
      <w:tr w:rsidR="004C2BBD" w:rsidTr="007A030F">
        <w:trPr>
          <w:trHeight w:val="406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BBD" w:rsidRDefault="004C2BBD">
            <w:pPr>
              <w:jc w:val="center"/>
              <w:rPr>
                <w:sz w:val="24"/>
                <w:szCs w:val="24"/>
              </w:rPr>
            </w:pPr>
            <w:r>
              <w:rPr>
                <w:b/>
              </w:rPr>
              <w:t>U</w:t>
            </w:r>
            <w:r w:rsidR="00410A53">
              <w:rPr>
                <w:b/>
              </w:rPr>
              <w:t>.</w:t>
            </w:r>
            <w:r>
              <w:rPr>
                <w:b/>
              </w:rPr>
              <w:t>A</w:t>
            </w:r>
            <w:r w:rsidR="00410A53">
              <w:rPr>
                <w:b/>
              </w:rPr>
              <w:t>.</w:t>
            </w:r>
            <w:r>
              <w:rPr>
                <w:b/>
              </w:rPr>
              <w:t>T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BBD" w:rsidRDefault="004C2BBD">
            <w:pPr>
              <w:rPr>
                <w:sz w:val="24"/>
                <w:szCs w:val="24"/>
              </w:rPr>
            </w:pPr>
            <w:r>
              <w:t>Unitate administrativ-teritoriala</w:t>
            </w:r>
          </w:p>
        </w:tc>
      </w:tr>
      <w:tr w:rsidR="004C2BBD" w:rsidTr="007A030F">
        <w:trPr>
          <w:trHeight w:val="815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BBD" w:rsidRDefault="004C2B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A</w:t>
            </w:r>
            <w:r w:rsidR="00410A53">
              <w:rPr>
                <w:b/>
              </w:rPr>
              <w:t>.</w:t>
            </w:r>
            <w:r>
              <w:rPr>
                <w:b/>
              </w:rPr>
              <w:t>N</w:t>
            </w:r>
            <w:r w:rsidR="00410A53">
              <w:rPr>
                <w:b/>
              </w:rPr>
              <w:t>.</w:t>
            </w:r>
            <w:r>
              <w:rPr>
                <w:b/>
              </w:rPr>
              <w:t>C</w:t>
            </w:r>
            <w:r w:rsidR="00410A53">
              <w:rPr>
                <w:b/>
              </w:rPr>
              <w:t>.</w:t>
            </w:r>
            <w:r>
              <w:rPr>
                <w:b/>
              </w:rPr>
              <w:t>P</w:t>
            </w:r>
            <w:r w:rsidR="00410A53">
              <w:rPr>
                <w:b/>
              </w:rPr>
              <w:t>.</w:t>
            </w:r>
            <w:r>
              <w:rPr>
                <w:b/>
              </w:rPr>
              <w:t>I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BBD" w:rsidRDefault="004C2BBD">
            <w:pPr>
              <w:rPr>
                <w:sz w:val="24"/>
                <w:szCs w:val="24"/>
              </w:rPr>
            </w:pPr>
            <w:r>
              <w:t>Agenţia Naţională de Cadastru şi Publicitate Imobiliară</w:t>
            </w:r>
          </w:p>
        </w:tc>
      </w:tr>
      <w:tr w:rsidR="004C2BBD" w:rsidTr="007A030F">
        <w:trPr>
          <w:trHeight w:val="431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BBD" w:rsidRDefault="004C2BB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</w:rPr>
              <w:t>O</w:t>
            </w:r>
            <w:r w:rsidR="00410A53">
              <w:rPr>
                <w:b/>
              </w:rPr>
              <w:t>.</w:t>
            </w:r>
            <w:r>
              <w:rPr>
                <w:b/>
              </w:rPr>
              <w:t>C</w:t>
            </w:r>
            <w:r w:rsidR="00410A53">
              <w:rPr>
                <w:b/>
              </w:rPr>
              <w:t>.</w:t>
            </w:r>
            <w:r>
              <w:rPr>
                <w:b/>
              </w:rPr>
              <w:t>P</w:t>
            </w:r>
            <w:r w:rsidR="00410A53">
              <w:rPr>
                <w:b/>
              </w:rPr>
              <w:t>.</w:t>
            </w:r>
            <w:r>
              <w:rPr>
                <w:b/>
              </w:rPr>
              <w:t>I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C2BBD" w:rsidRDefault="004C2BBD">
            <w:pPr>
              <w:rPr>
                <w:sz w:val="24"/>
                <w:szCs w:val="24"/>
              </w:rPr>
            </w:pPr>
            <w:r>
              <w:t>Oficiul de Cadastru şi Publicitate Imobiliară</w:t>
            </w:r>
          </w:p>
        </w:tc>
      </w:tr>
      <w:tr w:rsidR="004C2BBD" w:rsidTr="007A030F">
        <w:trPr>
          <w:trHeight w:val="431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BBD" w:rsidRPr="00410A53" w:rsidRDefault="00410A53" w:rsidP="00410A53">
            <w:pPr>
              <w:jc w:val="center"/>
              <w:rPr>
                <w:b/>
                <w:sz w:val="24"/>
                <w:szCs w:val="24"/>
              </w:rPr>
            </w:pPr>
            <w:r w:rsidRPr="00410A53"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.</w:t>
            </w:r>
            <w:r w:rsidRPr="00410A53">
              <w:rPr>
                <w:b/>
                <w:sz w:val="24"/>
                <w:szCs w:val="24"/>
              </w:rPr>
              <w:t>I</w:t>
            </w:r>
            <w:r>
              <w:rPr>
                <w:b/>
                <w:sz w:val="24"/>
                <w:szCs w:val="24"/>
              </w:rPr>
              <w:t>.</w:t>
            </w:r>
            <w:r w:rsidRPr="00410A53">
              <w:rPr>
                <w:b/>
                <w:sz w:val="24"/>
                <w:szCs w:val="24"/>
              </w:rPr>
              <w:t>P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2BBD" w:rsidRDefault="00410A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Directia impozite si taxe</w:t>
            </w:r>
          </w:p>
        </w:tc>
      </w:tr>
      <w:tr w:rsidR="00451F37" w:rsidTr="007A030F">
        <w:trPr>
          <w:trHeight w:val="431"/>
        </w:trPr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37" w:rsidRPr="00410A53" w:rsidRDefault="00451F37" w:rsidP="00410A53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S.S.C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1F37" w:rsidRDefault="00451F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Serviciul stare civila</w:t>
            </w:r>
          </w:p>
        </w:tc>
      </w:tr>
    </w:tbl>
    <w:tbl>
      <w:tblPr>
        <w:tblStyle w:val="TableGrid"/>
        <w:tblpPr w:leftFromText="180" w:rightFromText="180" w:vertAnchor="text" w:tblpY="-3264"/>
        <w:tblW w:w="9576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7A030F" w:rsidTr="007A030F">
        <w:tc>
          <w:tcPr>
            <w:tcW w:w="4788" w:type="dxa"/>
          </w:tcPr>
          <w:p w:rsidR="007A030F" w:rsidRPr="00410A53" w:rsidRDefault="007A030F" w:rsidP="007A030F">
            <w:pPr>
              <w:jc w:val="center"/>
              <w:rPr>
                <w:b/>
                <w:sz w:val="24"/>
                <w:szCs w:val="24"/>
              </w:rPr>
            </w:pPr>
            <w:bookmarkStart w:id="5" w:name="_Toc509172265"/>
            <w:r w:rsidRPr="00410A53"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.</w:t>
            </w:r>
            <w:r w:rsidRPr="00410A53"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.</w:t>
            </w:r>
            <w:r w:rsidRPr="00410A53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.</w:t>
            </w:r>
            <w:r w:rsidRPr="00410A53">
              <w:rPr>
                <w:b/>
                <w:sz w:val="24"/>
                <w:szCs w:val="24"/>
              </w:rPr>
              <w:t>P</w:t>
            </w:r>
          </w:p>
        </w:tc>
        <w:tc>
          <w:tcPr>
            <w:tcW w:w="4788" w:type="dxa"/>
          </w:tcPr>
          <w:p w:rsidR="007A030F" w:rsidRDefault="007A030F" w:rsidP="007A03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Directia de evidenta a persoanelor</w:t>
            </w:r>
          </w:p>
        </w:tc>
      </w:tr>
      <w:tr w:rsidR="007A030F" w:rsidTr="007A030F">
        <w:tc>
          <w:tcPr>
            <w:tcW w:w="4788" w:type="dxa"/>
          </w:tcPr>
          <w:p w:rsidR="007A030F" w:rsidRPr="00410A53" w:rsidRDefault="007A030F" w:rsidP="007A030F">
            <w:pPr>
              <w:jc w:val="center"/>
              <w:rPr>
                <w:b/>
                <w:sz w:val="24"/>
                <w:szCs w:val="24"/>
              </w:rPr>
            </w:pPr>
            <w:r w:rsidRPr="00410A53">
              <w:rPr>
                <w:b/>
                <w:sz w:val="24"/>
                <w:szCs w:val="24"/>
              </w:rPr>
              <w:t>D</w:t>
            </w:r>
            <w:r>
              <w:rPr>
                <w:b/>
                <w:sz w:val="24"/>
                <w:szCs w:val="24"/>
              </w:rPr>
              <w:t>.</w:t>
            </w:r>
            <w:r w:rsidRPr="00410A53">
              <w:rPr>
                <w:b/>
                <w:sz w:val="24"/>
                <w:szCs w:val="24"/>
              </w:rPr>
              <w:t>E</w:t>
            </w:r>
          </w:p>
        </w:tc>
        <w:tc>
          <w:tcPr>
            <w:tcW w:w="4788" w:type="dxa"/>
          </w:tcPr>
          <w:p w:rsidR="007A030F" w:rsidRDefault="007A030F" w:rsidP="007A030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Director executiv</w:t>
            </w:r>
          </w:p>
        </w:tc>
      </w:tr>
      <w:tr w:rsidR="007A030F" w:rsidTr="007A030F">
        <w:trPr>
          <w:trHeight w:val="363"/>
        </w:trPr>
        <w:tc>
          <w:tcPr>
            <w:tcW w:w="4788" w:type="dxa"/>
          </w:tcPr>
          <w:p w:rsidR="007A030F" w:rsidRPr="00B831FB" w:rsidRDefault="007A030F" w:rsidP="007A030F">
            <w:pPr>
              <w:jc w:val="center"/>
              <w:rPr>
                <w:b/>
                <w:sz w:val="24"/>
                <w:szCs w:val="24"/>
              </w:rPr>
            </w:pPr>
            <w:r w:rsidRPr="00B831FB">
              <w:rPr>
                <w:b/>
                <w:sz w:val="24"/>
                <w:szCs w:val="24"/>
              </w:rPr>
              <w:t>D.E.A</w:t>
            </w:r>
          </w:p>
        </w:tc>
        <w:tc>
          <w:tcPr>
            <w:tcW w:w="4788" w:type="dxa"/>
          </w:tcPr>
          <w:p w:rsidR="007A030F" w:rsidRPr="00B831FB" w:rsidRDefault="007A030F" w:rsidP="007A030F">
            <w:pPr>
              <w:rPr>
                <w:sz w:val="24"/>
                <w:szCs w:val="24"/>
              </w:rPr>
            </w:pPr>
            <w:r w:rsidRPr="00B831FB">
              <w:rPr>
                <w:sz w:val="24"/>
                <w:szCs w:val="24"/>
              </w:rPr>
              <w:t>Director executive-adjunct</w:t>
            </w:r>
          </w:p>
        </w:tc>
      </w:tr>
      <w:tr w:rsidR="007A030F" w:rsidTr="007A030F">
        <w:tc>
          <w:tcPr>
            <w:tcW w:w="4788" w:type="dxa"/>
          </w:tcPr>
          <w:p w:rsidR="007A030F" w:rsidRPr="00AD142E" w:rsidRDefault="007A030F" w:rsidP="007A03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S.A.I.D</w:t>
            </w:r>
          </w:p>
        </w:tc>
        <w:tc>
          <w:tcPr>
            <w:tcW w:w="4788" w:type="dxa"/>
          </w:tcPr>
          <w:p w:rsidR="007A030F" w:rsidRPr="00B831FB" w:rsidRDefault="007A030F" w:rsidP="007A030F">
            <w:r>
              <w:t>Serviciul administrare si intretinere drumuri</w:t>
            </w:r>
          </w:p>
        </w:tc>
      </w:tr>
      <w:tr w:rsidR="007A030F" w:rsidTr="007A030F">
        <w:tc>
          <w:tcPr>
            <w:tcW w:w="4788" w:type="dxa"/>
          </w:tcPr>
          <w:p w:rsidR="007A030F" w:rsidRPr="00AD142E" w:rsidRDefault="007A030F" w:rsidP="007A030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C.L.I.R</w:t>
            </w:r>
          </w:p>
        </w:tc>
        <w:tc>
          <w:tcPr>
            <w:tcW w:w="4788" w:type="dxa"/>
          </w:tcPr>
          <w:p w:rsidR="007A030F" w:rsidRPr="00B831FB" w:rsidRDefault="007A030F" w:rsidP="007A030F">
            <w:r>
              <w:t>Compartiment lucrari intretinere si reparatii drumuri</w:t>
            </w:r>
          </w:p>
        </w:tc>
      </w:tr>
      <w:tr w:rsidR="007A030F" w:rsidTr="007A030F">
        <w:tc>
          <w:tcPr>
            <w:tcW w:w="4788" w:type="dxa"/>
          </w:tcPr>
          <w:p w:rsidR="007A030F" w:rsidRPr="00AD142E" w:rsidRDefault="007A030F" w:rsidP="007A030F">
            <w:pPr>
              <w:jc w:val="center"/>
              <w:rPr>
                <w:b/>
                <w:sz w:val="24"/>
                <w:szCs w:val="24"/>
              </w:rPr>
            </w:pPr>
            <w:r w:rsidRPr="00AD142E">
              <w:rPr>
                <w:b/>
                <w:sz w:val="24"/>
                <w:szCs w:val="24"/>
              </w:rPr>
              <w:t>C.M.C.L</w:t>
            </w:r>
          </w:p>
        </w:tc>
        <w:tc>
          <w:tcPr>
            <w:tcW w:w="4788" w:type="dxa"/>
          </w:tcPr>
          <w:p w:rsidR="007A030F" w:rsidRPr="00B831FB" w:rsidRDefault="007A030F" w:rsidP="007A030F">
            <w:r>
              <w:t>Compartiment monitorizarea contractelor de lucrari si intocmire atasamente</w:t>
            </w:r>
          </w:p>
        </w:tc>
      </w:tr>
    </w:tbl>
    <w:p w:rsidR="00AD142E" w:rsidRPr="00AD142E" w:rsidRDefault="00AD142E" w:rsidP="00AD142E"/>
    <w:p w:rsidR="004C2BBD" w:rsidRDefault="00451F37">
      <w:pPr>
        <w:pStyle w:val="Heading2"/>
        <w:rPr>
          <w:szCs w:val="36"/>
        </w:rPr>
        <w:pPrChange w:id="6" w:author="Viktor" w:date="2018-03-18T20:40:00Z">
          <w:pPr/>
        </w:pPrChange>
      </w:pPr>
      <w:proofErr w:type="gramStart"/>
      <w:r>
        <w:rPr>
          <w:szCs w:val="36"/>
        </w:rPr>
        <w:t>1.4</w:t>
      </w:r>
      <w:r w:rsidR="005A3A42">
        <w:rPr>
          <w:szCs w:val="36"/>
        </w:rPr>
        <w:t xml:space="preserve"> </w:t>
      </w:r>
      <w:r w:rsidR="004C2BBD" w:rsidRPr="005A3A42">
        <w:rPr>
          <w:szCs w:val="36"/>
        </w:rPr>
        <w:t xml:space="preserve"> </w:t>
      </w:r>
      <w:bookmarkEnd w:id="5"/>
      <w:r w:rsidR="007A030F">
        <w:rPr>
          <w:szCs w:val="36"/>
        </w:rPr>
        <w:t>Domeniul</w:t>
      </w:r>
      <w:proofErr w:type="gramEnd"/>
      <w:r w:rsidR="007A030F">
        <w:rPr>
          <w:szCs w:val="36"/>
        </w:rPr>
        <w:t xml:space="preserve"> de aplicare al produsului</w:t>
      </w:r>
    </w:p>
    <w:p w:rsidR="007A030F" w:rsidRDefault="007A030F" w:rsidP="007A030F"/>
    <w:p w:rsidR="007A030F" w:rsidRPr="007A030F" w:rsidRDefault="007A030F" w:rsidP="0029650F">
      <w:pPr>
        <w:ind w:firstLine="720"/>
        <w:rPr>
          <w:rFonts w:ascii="Arial" w:hAnsi="Arial" w:cs="Arial"/>
        </w:rPr>
      </w:pPr>
      <w:r w:rsidRPr="007A030F">
        <w:rPr>
          <w:rFonts w:ascii="Arial" w:hAnsi="Arial" w:cs="Arial"/>
        </w:rPr>
        <w:t xml:space="preserve">Aplicatia </w:t>
      </w:r>
      <w:proofErr w:type="gramStart"/>
      <w:r w:rsidRPr="007A030F">
        <w:rPr>
          <w:rFonts w:ascii="Arial" w:hAnsi="Arial" w:cs="Arial"/>
        </w:rPr>
        <w:t>va</w:t>
      </w:r>
      <w:proofErr w:type="gramEnd"/>
      <w:r w:rsidRPr="007A030F">
        <w:rPr>
          <w:rFonts w:ascii="Arial" w:hAnsi="Arial" w:cs="Arial"/>
        </w:rPr>
        <w:t xml:space="preserve"> permite gestionarea activitatilor unui </w:t>
      </w:r>
      <w:r w:rsidR="0029650F">
        <w:rPr>
          <w:rFonts w:ascii="Arial" w:hAnsi="Arial" w:cs="Arial"/>
        </w:rPr>
        <w:t>primarii</w:t>
      </w:r>
      <w:r w:rsidRPr="007A030F">
        <w:rPr>
          <w:rFonts w:ascii="Arial" w:hAnsi="Arial" w:cs="Arial"/>
        </w:rPr>
        <w:t xml:space="preserve"> pentru </w:t>
      </w:r>
      <w:r w:rsidR="0029650F">
        <w:rPr>
          <w:rFonts w:ascii="Arial" w:hAnsi="Arial" w:cs="Arial"/>
        </w:rPr>
        <w:t>cetatenii orasului.</w:t>
      </w:r>
    </w:p>
    <w:p w:rsidR="007A030F" w:rsidRPr="007A030F" w:rsidRDefault="007A030F" w:rsidP="0029650F">
      <w:pPr>
        <w:ind w:firstLine="720"/>
        <w:rPr>
          <w:rFonts w:ascii="Arial" w:hAnsi="Arial" w:cs="Arial"/>
        </w:rPr>
      </w:pPr>
      <w:r w:rsidRPr="007A030F">
        <w:rPr>
          <w:rFonts w:ascii="Arial" w:hAnsi="Arial" w:cs="Arial"/>
        </w:rPr>
        <w:t xml:space="preserve">Sistemul informatic cuprinde o interfata cu utilizatorul (navigator Web), </w:t>
      </w:r>
      <w:proofErr w:type="gramStart"/>
      <w:r w:rsidRPr="007A030F">
        <w:rPr>
          <w:rFonts w:ascii="Arial" w:hAnsi="Arial" w:cs="Arial"/>
        </w:rPr>
        <w:t>un</w:t>
      </w:r>
      <w:proofErr w:type="gramEnd"/>
      <w:r w:rsidRPr="007A030F">
        <w:rPr>
          <w:rFonts w:ascii="Arial" w:hAnsi="Arial" w:cs="Arial"/>
        </w:rPr>
        <w:t xml:space="preserve"> server de baze de date care va stoca informatii despre activitatea </w:t>
      </w:r>
      <w:r w:rsidR="0029650F">
        <w:rPr>
          <w:rFonts w:ascii="Arial" w:hAnsi="Arial" w:cs="Arial"/>
        </w:rPr>
        <w:t>primariei</w:t>
      </w:r>
      <w:r w:rsidRPr="007A030F">
        <w:rPr>
          <w:rFonts w:ascii="Arial" w:hAnsi="Arial" w:cs="Arial"/>
        </w:rPr>
        <w:t xml:space="preserve">, server de aplicatii. Utilizatorul are acces la </w:t>
      </w:r>
      <w:r w:rsidR="0029650F">
        <w:rPr>
          <w:rFonts w:ascii="Arial" w:hAnsi="Arial" w:cs="Arial"/>
        </w:rPr>
        <w:t xml:space="preserve">aplicatie </w:t>
      </w:r>
      <w:r w:rsidRPr="007A030F">
        <w:rPr>
          <w:rFonts w:ascii="Arial" w:hAnsi="Arial" w:cs="Arial"/>
        </w:rPr>
        <w:t>doar prin intermediul interfetei cu utilizatorul.</w:t>
      </w:r>
    </w:p>
    <w:p w:rsidR="007A030F" w:rsidRPr="007A030F" w:rsidRDefault="007A030F" w:rsidP="0029650F">
      <w:pPr>
        <w:ind w:firstLine="720"/>
      </w:pPr>
      <w:r w:rsidRPr="007A030F">
        <w:rPr>
          <w:rFonts w:ascii="Arial" w:hAnsi="Arial" w:cs="Arial"/>
        </w:rPr>
        <w:t xml:space="preserve">In functie de tipul de autentificare (admin/user), utilizatorului i se </w:t>
      </w:r>
      <w:proofErr w:type="gramStart"/>
      <w:r w:rsidRPr="007A030F">
        <w:rPr>
          <w:rFonts w:ascii="Arial" w:hAnsi="Arial" w:cs="Arial"/>
        </w:rPr>
        <w:t>va</w:t>
      </w:r>
      <w:proofErr w:type="gramEnd"/>
      <w:r w:rsidRPr="007A030F">
        <w:rPr>
          <w:rFonts w:ascii="Arial" w:hAnsi="Arial" w:cs="Arial"/>
        </w:rPr>
        <w:t xml:space="preserve"> permite </w:t>
      </w:r>
      <w:r w:rsidR="0029650F">
        <w:rPr>
          <w:rFonts w:ascii="Arial" w:hAnsi="Arial" w:cs="Arial"/>
        </w:rPr>
        <w:t>crearea sau modficarilor statisticilor in primarie.</w:t>
      </w:r>
    </w:p>
    <w:p w:rsidR="007A030F" w:rsidRDefault="007A030F" w:rsidP="007A030F"/>
    <w:p w:rsidR="007A030F" w:rsidRDefault="007A030F" w:rsidP="007A030F"/>
    <w:p w:rsidR="007A030F" w:rsidRDefault="007A030F" w:rsidP="007A030F"/>
    <w:p w:rsidR="007A030F" w:rsidRPr="007A030F" w:rsidRDefault="007A030F" w:rsidP="007A030F"/>
    <w:p w:rsidR="00410A53" w:rsidRPr="005A3A42" w:rsidRDefault="00410A53">
      <w:pPr>
        <w:pStyle w:val="Heading2"/>
        <w:rPr>
          <w:szCs w:val="36"/>
        </w:rPr>
        <w:pPrChange w:id="7" w:author="Viktor" w:date="2018-03-18T20:40:00Z">
          <w:pPr/>
        </w:pPrChange>
      </w:pPr>
      <w:proofErr w:type="gramStart"/>
      <w:r>
        <w:rPr>
          <w:szCs w:val="36"/>
        </w:rPr>
        <w:lastRenderedPageBreak/>
        <w:t xml:space="preserve">1.5 </w:t>
      </w:r>
      <w:r w:rsidRPr="005A3A42">
        <w:rPr>
          <w:szCs w:val="36"/>
        </w:rPr>
        <w:t xml:space="preserve"> Referinte</w:t>
      </w:r>
      <w:proofErr w:type="gramEnd"/>
    </w:p>
    <w:p w:rsidR="00410A53" w:rsidRDefault="00410A53" w:rsidP="004C2BBD">
      <w:pPr>
        <w:rPr>
          <w:sz w:val="28"/>
          <w:szCs w:val="28"/>
        </w:rPr>
      </w:pPr>
    </w:p>
    <w:p w:rsidR="00451F37" w:rsidRPr="00FC36F0" w:rsidRDefault="00662D0B" w:rsidP="00451F37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9" w:history="1">
        <w:r w:rsidR="00451F37" w:rsidRPr="00FC36F0">
          <w:rPr>
            <w:rStyle w:val="Hyperlink"/>
            <w:sz w:val="32"/>
            <w:szCs w:val="32"/>
          </w:rPr>
          <w:t>https://www.google.ro/search?q=srs+tempalte&amp;oq=srs+tempalte&amp;aqs=chrome..69i57j0l5.4161j0j4&amp;sourceid=chrome&amp;ie=UTF-</w:t>
        </w:r>
      </w:hyperlink>
      <w:r w:rsidR="00451F37" w:rsidRPr="00FC36F0">
        <w:rPr>
          <w:sz w:val="32"/>
          <w:szCs w:val="32"/>
        </w:rPr>
        <w:t>8</w:t>
      </w:r>
    </w:p>
    <w:p w:rsidR="00B831FB" w:rsidRPr="00FC36F0" w:rsidRDefault="00451F37" w:rsidP="00451F37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FC36F0">
        <w:rPr>
          <w:sz w:val="32"/>
          <w:szCs w:val="32"/>
        </w:rPr>
        <w:t xml:space="preserve"> </w:t>
      </w:r>
      <w:hyperlink r:id="rId10" w:history="1">
        <w:r w:rsidRPr="00FC36F0">
          <w:rPr>
            <w:rStyle w:val="Hyperlink"/>
            <w:sz w:val="32"/>
            <w:szCs w:val="32"/>
          </w:rPr>
          <w:t>https://stackoverflow.com/</w:t>
        </w:r>
      </w:hyperlink>
    </w:p>
    <w:p w:rsidR="00451F37" w:rsidRPr="00FC36F0" w:rsidRDefault="00662D0B" w:rsidP="00451F37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1" w:history="1">
        <w:r w:rsidR="00451F37" w:rsidRPr="00FC36F0">
          <w:rPr>
            <w:rStyle w:val="Hyperlink"/>
            <w:sz w:val="32"/>
            <w:szCs w:val="32"/>
          </w:rPr>
          <w:t>https://www.w3schools.com/</w:t>
        </w:r>
      </w:hyperlink>
    </w:p>
    <w:p w:rsidR="00AD142E" w:rsidRPr="00FC36F0" w:rsidRDefault="00662D0B" w:rsidP="004C2BBD">
      <w:pPr>
        <w:pStyle w:val="ListParagraph"/>
        <w:numPr>
          <w:ilvl w:val="0"/>
          <w:numId w:val="2"/>
        </w:numPr>
        <w:rPr>
          <w:sz w:val="32"/>
          <w:szCs w:val="32"/>
        </w:rPr>
      </w:pPr>
      <w:hyperlink r:id="rId12" w:history="1">
        <w:r w:rsidR="00451F37" w:rsidRPr="00FC36F0">
          <w:rPr>
            <w:rStyle w:val="Hyperlink"/>
            <w:sz w:val="32"/>
            <w:szCs w:val="32"/>
          </w:rPr>
          <w:t>https://www.primariacraiova.ro/ro/primaria</w:t>
        </w:r>
      </w:hyperlink>
    </w:p>
    <w:p w:rsidR="004C2BBD" w:rsidRPr="005A3A42" w:rsidRDefault="005A3A42" w:rsidP="00B41C6B">
      <w:pPr>
        <w:pStyle w:val="Heading1"/>
        <w:rPr>
          <w:ins w:id="8" w:author="Viktor" w:date="2018-03-15T18:21:00Z"/>
          <w:szCs w:val="40"/>
        </w:rPr>
      </w:pPr>
      <w:bookmarkStart w:id="9" w:name="_Toc509172266"/>
      <w:proofErr w:type="gramStart"/>
      <w:r>
        <w:rPr>
          <w:szCs w:val="40"/>
        </w:rPr>
        <w:t>2.</w:t>
      </w:r>
      <w:r w:rsidR="004C2BBD" w:rsidRPr="005A3A42">
        <w:rPr>
          <w:szCs w:val="40"/>
        </w:rPr>
        <w:t>Descriere</w:t>
      </w:r>
      <w:proofErr w:type="gramEnd"/>
      <w:r w:rsidR="004C2BBD" w:rsidRPr="005A3A42">
        <w:rPr>
          <w:szCs w:val="40"/>
        </w:rPr>
        <w:t xml:space="preserve"> generală</w:t>
      </w:r>
      <w:bookmarkEnd w:id="9"/>
      <w:r w:rsidR="004C2BBD" w:rsidRPr="005A3A42">
        <w:rPr>
          <w:szCs w:val="40"/>
        </w:rPr>
        <w:t xml:space="preserve"> </w:t>
      </w:r>
    </w:p>
    <w:p w:rsidR="00B41C6B" w:rsidRPr="00B41C6B" w:rsidRDefault="00B41C6B">
      <w:pPr>
        <w:pPrChange w:id="10" w:author="Viktor" w:date="2018-03-15T18:21:00Z">
          <w:pPr>
            <w:pStyle w:val="Heading1"/>
          </w:pPr>
        </w:pPrChange>
      </w:pPr>
      <w:ins w:id="11" w:author="Viktor" w:date="2018-03-15T18:21:00Z">
        <w:r>
          <w:t xml:space="preserve">   Functionalitatile aplicatiei</w:t>
        </w:r>
      </w:ins>
    </w:p>
    <w:p w:rsidR="00F07452" w:rsidRDefault="00F07452" w:rsidP="00F07452">
      <w:pPr>
        <w:pStyle w:val="Heading2"/>
      </w:pPr>
      <w:bookmarkStart w:id="12" w:name="_Toc509172267"/>
      <w:r>
        <w:t xml:space="preserve">2.1 </w:t>
      </w:r>
      <w:bookmarkEnd w:id="12"/>
      <w:r w:rsidR="00451F37">
        <w:t>Perspectiva produsului</w:t>
      </w:r>
    </w:p>
    <w:p w:rsidR="004C2BBD" w:rsidRDefault="004C2BBD" w:rsidP="004C2BBD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Gestiunea activității unei primării </w:t>
      </w:r>
      <w:proofErr w:type="gramStart"/>
      <w:r>
        <w:rPr>
          <w:sz w:val="24"/>
          <w:szCs w:val="24"/>
        </w:rPr>
        <w:t>este</w:t>
      </w:r>
      <w:proofErr w:type="gramEnd"/>
      <w:r>
        <w:rPr>
          <w:sz w:val="24"/>
          <w:szCs w:val="24"/>
        </w:rPr>
        <w:t xml:space="preserve"> un sistem informatic ce va asista primarul unei localitati la realizarea organigramei institutiei, in comunicarea cu cetatenii urbei si la gestiunea fluxului de documente din cadrul primariei. </w:t>
      </w:r>
    </w:p>
    <w:p w:rsidR="00FC36F0" w:rsidRDefault="00D44DCE" w:rsidP="00FC36F0">
      <w:pPr>
        <w:pStyle w:val="Heading2"/>
      </w:pPr>
      <w:r>
        <w:t>2.2</w:t>
      </w:r>
      <w:r w:rsidR="00FC36F0">
        <w:t xml:space="preserve"> </w:t>
      </w:r>
      <w:r w:rsidR="00662D0B">
        <w:t>Functiile produsului</w:t>
      </w:r>
    </w:p>
    <w:p w:rsidR="00FC36F0" w:rsidRDefault="00FC36F0" w:rsidP="00FC36F0"/>
    <w:p w:rsidR="00FC36F0" w:rsidRDefault="007900A7" w:rsidP="00FC36F0">
      <w:pPr>
        <w:spacing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>A</w:t>
      </w:r>
      <w:r w:rsidR="00FC36F0" w:rsidRPr="00FC36F0">
        <w:rPr>
          <w:rFonts w:ascii="Arial" w:hAnsi="Arial" w:cs="Arial"/>
        </w:rPr>
        <w:t xml:space="preserve">ceasta sectiune se </w:t>
      </w:r>
      <w:proofErr w:type="gramStart"/>
      <w:r w:rsidR="00FC36F0" w:rsidRPr="00FC36F0">
        <w:rPr>
          <w:rFonts w:ascii="Arial" w:hAnsi="Arial" w:cs="Arial"/>
        </w:rPr>
        <w:t>va</w:t>
      </w:r>
      <w:proofErr w:type="gramEnd"/>
      <w:r w:rsidR="00FC36F0" w:rsidRPr="00FC36F0">
        <w:rPr>
          <w:rFonts w:ascii="Arial" w:hAnsi="Arial" w:cs="Arial"/>
        </w:rPr>
        <w:t xml:space="preserve"> explica functionalitatea de baza a aplicatiei.</w:t>
      </w:r>
    </w:p>
    <w:p w:rsidR="00FC36F0" w:rsidRPr="00D44DCE" w:rsidRDefault="00662D0B" w:rsidP="00D44DCE">
      <w:pPr>
        <w:spacing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In functie de statutul persoanei care utilizeaza aceasta aplicatie se vor putea face modificari</w:t>
      </w:r>
      <w:proofErr w:type="gramStart"/>
      <w:r>
        <w:rPr>
          <w:rFonts w:ascii="Arial" w:hAnsi="Arial" w:cs="Arial"/>
        </w:rPr>
        <w:t>,de</w:t>
      </w:r>
      <w:proofErr w:type="gramEnd"/>
      <w:r>
        <w:rPr>
          <w:rFonts w:ascii="Arial" w:hAnsi="Arial" w:cs="Arial"/>
        </w:rPr>
        <w:t xml:space="preserve"> exemplu administratorul poate </w:t>
      </w:r>
      <w:r w:rsidR="00D44DCE">
        <w:rPr>
          <w:rFonts w:ascii="Arial" w:hAnsi="Arial" w:cs="Arial"/>
        </w:rPr>
        <w:t>aduce modifcari ce sunt aprobate de catre primar, poate adauga  sau edita membrii.</w:t>
      </w:r>
      <w:r w:rsidR="00D44DCE" w:rsidRPr="00D44DCE">
        <w:rPr>
          <w:rFonts w:ascii="Arial" w:hAnsi="Arial" w:cs="Arial"/>
          <w:color w:val="1D1B11" w:themeColor="background2" w:themeShade="1A"/>
          <w:sz w:val="24"/>
          <w:szCs w:val="24"/>
        </w:rPr>
        <w:t xml:space="preserve"> </w:t>
      </w:r>
      <w:r w:rsidR="00D44DCE" w:rsidRPr="00D44DCE">
        <w:rPr>
          <w:rFonts w:ascii="Arial" w:hAnsi="Arial" w:cs="Arial"/>
          <w:color w:val="1D1B11" w:themeColor="background2" w:themeShade="1A"/>
        </w:rPr>
        <w:t>User-ul care este logat are acces la propriul profil cat si la anumite functii ale platformei.</w:t>
      </w:r>
      <w:r w:rsidR="00D44DCE">
        <w:rPr>
          <w:rFonts w:ascii="Arial" w:hAnsi="Arial" w:cs="Arial"/>
        </w:rPr>
        <w:t>Aplicatia fiind costruita pe baza client/server accesul il pot avea cetatenii la informatii referitoare la  activitatea din primarie ,resepetivi neputand modifica nimic in strcutura sistemului.</w:t>
      </w:r>
    </w:p>
    <w:p w:rsidR="00D44DCE" w:rsidRPr="00D44DCE" w:rsidRDefault="00D44DCE" w:rsidP="00D44DCE">
      <w:pPr>
        <w:pStyle w:val="Heading2"/>
      </w:pPr>
      <w:r>
        <w:t>2.3</w:t>
      </w:r>
      <w:r>
        <w:t xml:space="preserve"> </w:t>
      </w:r>
      <w:r>
        <w:t>Clasele si caracteristicile utilizatorului</w:t>
      </w:r>
    </w:p>
    <w:p w:rsidR="00955F97" w:rsidRDefault="00955F97" w:rsidP="00955F97">
      <w:pPr>
        <w:spacing w:after="60"/>
        <w:jc w:val="both"/>
        <w:rPr>
          <w:rFonts w:ascii="Arial" w:hAnsi="Arial" w:cs="Arial"/>
        </w:rPr>
      </w:pPr>
      <w:r w:rsidRPr="00955F97">
        <w:rPr>
          <w:rFonts w:ascii="Arial" w:hAnsi="Arial" w:cs="Arial"/>
        </w:rPr>
        <w:t>Vor fi doua tipuri de utilizatori pentru acest sistem: utilizator</w:t>
      </w:r>
      <w:r>
        <w:rPr>
          <w:rFonts w:ascii="Arial" w:hAnsi="Arial" w:cs="Arial"/>
        </w:rPr>
        <w:t>ii aplicatiei si administratorul</w:t>
      </w:r>
      <w:r w:rsidRPr="00955F97">
        <w:rPr>
          <w:rFonts w:ascii="Arial" w:hAnsi="Arial" w:cs="Arial"/>
        </w:rPr>
        <w:t>.</w:t>
      </w:r>
    </w:p>
    <w:p w:rsidR="00955F97" w:rsidRDefault="00955F97" w:rsidP="00955F97">
      <w:pPr>
        <w:spacing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User-ul poate modifica doar in cadrul departamentului din care face parte si poate face diferite actiuni de </w:t>
      </w:r>
      <w:r w:rsidR="00A845FD">
        <w:rPr>
          <w:rFonts w:ascii="Arial" w:hAnsi="Arial" w:cs="Arial"/>
        </w:rPr>
        <w:t>inregistrare</w:t>
      </w:r>
      <w:proofErr w:type="gramStart"/>
      <w:r w:rsidR="00A845FD">
        <w:rPr>
          <w:rFonts w:ascii="Arial" w:hAnsi="Arial" w:cs="Arial"/>
        </w:rPr>
        <w:t>,logare</w:t>
      </w:r>
      <w:proofErr w:type="gramEnd"/>
      <w:r w:rsidR="00A845FD">
        <w:rPr>
          <w:rFonts w:ascii="Arial" w:hAnsi="Arial" w:cs="Arial"/>
        </w:rPr>
        <w:t xml:space="preserve"> si editarea profil.</w:t>
      </w:r>
    </w:p>
    <w:p w:rsidR="00955F97" w:rsidRDefault="00955F97" w:rsidP="00955F97">
      <w:pPr>
        <w:spacing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Administratorul-poate sa modifice orice in programa dar la sfarsit sa primeasca acordul primarului</w:t>
      </w:r>
      <w:proofErr w:type="gramStart"/>
      <w:r>
        <w:rPr>
          <w:rFonts w:ascii="Arial" w:hAnsi="Arial" w:cs="Arial"/>
        </w:rPr>
        <w:t>,coordoneaza</w:t>
      </w:r>
      <w:proofErr w:type="gramEnd"/>
      <w:r>
        <w:rPr>
          <w:rFonts w:ascii="Arial" w:hAnsi="Arial" w:cs="Arial"/>
        </w:rPr>
        <w:t xml:space="preserve"> intregul system ,interactioneaza cu baza de date(poate adauga ,poate face update  sau sterge din baza de date).</w:t>
      </w:r>
    </w:p>
    <w:p w:rsidR="00A845FD" w:rsidRDefault="00A845FD" w:rsidP="00955F97">
      <w:pPr>
        <w:spacing w:after="60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Primarul-asista la audientele online (chat)</w:t>
      </w:r>
      <w:proofErr w:type="gramStart"/>
      <w:r>
        <w:rPr>
          <w:rFonts w:ascii="Arial" w:hAnsi="Arial" w:cs="Arial"/>
        </w:rPr>
        <w:t>,in</w:t>
      </w:r>
      <w:proofErr w:type="gramEnd"/>
      <w:r>
        <w:rPr>
          <w:rFonts w:ascii="Arial" w:hAnsi="Arial" w:cs="Arial"/>
        </w:rPr>
        <w:t xml:space="preserve"> cadrul acestor audiente pot fi logati doi utilizatori(primarul si un cetatean ) sau la cerere p</w:t>
      </w:r>
      <w:r w:rsidR="0097500F">
        <w:rPr>
          <w:rFonts w:ascii="Arial" w:hAnsi="Arial" w:cs="Arial"/>
        </w:rPr>
        <w:t>ot exista mai multi utilizatori.</w:t>
      </w:r>
      <w:bookmarkStart w:id="13" w:name="_GoBack"/>
      <w:bookmarkEnd w:id="13"/>
    </w:p>
    <w:p w:rsidR="00A845FD" w:rsidRPr="00A845FD" w:rsidRDefault="00A845FD" w:rsidP="00A845FD">
      <w:pPr>
        <w:pStyle w:val="Heading2"/>
      </w:pPr>
      <w:r>
        <w:lastRenderedPageBreak/>
        <w:t>2.4 Mediul de functionare</w:t>
      </w:r>
    </w:p>
    <w:p w:rsidR="00A845FD" w:rsidRPr="0097500F" w:rsidRDefault="00A845FD" w:rsidP="00A845FD">
      <w:pPr>
        <w:pStyle w:val="template"/>
        <w:rPr>
          <w:i w:val="0"/>
          <w:sz w:val="24"/>
          <w:szCs w:val="24"/>
        </w:rPr>
      </w:pPr>
      <w:r w:rsidRPr="0097500F">
        <w:rPr>
          <w:i w:val="0"/>
          <w:sz w:val="24"/>
          <w:szCs w:val="24"/>
        </w:rPr>
        <w:t xml:space="preserve">Sistemul informatic </w:t>
      </w:r>
      <w:proofErr w:type="gramStart"/>
      <w:r w:rsidRPr="0097500F">
        <w:rPr>
          <w:i w:val="0"/>
          <w:sz w:val="24"/>
          <w:szCs w:val="24"/>
        </w:rPr>
        <w:t>va</w:t>
      </w:r>
      <w:proofErr w:type="gramEnd"/>
      <w:r w:rsidRPr="0097500F">
        <w:rPr>
          <w:i w:val="0"/>
          <w:sz w:val="24"/>
          <w:szCs w:val="24"/>
        </w:rPr>
        <w:t xml:space="preserve"> fi lansat atat pe sisteme de operare Windows, cat si pe Unix. </w:t>
      </w:r>
    </w:p>
    <w:p w:rsidR="00A845FD" w:rsidRDefault="00A845FD" w:rsidP="00A845FD">
      <w:pPr>
        <w:pStyle w:val="template"/>
        <w:rPr>
          <w:i w:val="0"/>
        </w:rPr>
      </w:pPr>
    </w:p>
    <w:p w:rsidR="00A845FD" w:rsidRDefault="00A845FD" w:rsidP="00A845FD">
      <w:pPr>
        <w:pStyle w:val="Heading2"/>
      </w:pPr>
      <w:r>
        <w:t>2.5</w:t>
      </w:r>
      <w:r>
        <w:t xml:space="preserve"> </w:t>
      </w:r>
      <w:r>
        <w:t>Constrangeri de proiectare si implementare</w:t>
      </w:r>
    </w:p>
    <w:p w:rsidR="00A845FD" w:rsidRPr="0097500F" w:rsidRDefault="00A845FD" w:rsidP="00A845FD">
      <w:pPr>
        <w:ind w:firstLine="720"/>
        <w:rPr>
          <w:sz w:val="24"/>
          <w:szCs w:val="24"/>
        </w:rPr>
      </w:pPr>
      <w:r w:rsidRPr="0097500F">
        <w:rPr>
          <w:sz w:val="24"/>
          <w:szCs w:val="24"/>
        </w:rPr>
        <w:t xml:space="preserve">Aplicatia </w:t>
      </w:r>
      <w:proofErr w:type="gramStart"/>
      <w:r w:rsidRPr="0097500F">
        <w:rPr>
          <w:sz w:val="24"/>
          <w:szCs w:val="24"/>
        </w:rPr>
        <w:t>va</w:t>
      </w:r>
      <w:proofErr w:type="gramEnd"/>
      <w:r w:rsidRPr="0097500F">
        <w:rPr>
          <w:sz w:val="24"/>
          <w:szCs w:val="24"/>
        </w:rPr>
        <w:t xml:space="preserve"> avea nevoie de o comunica</w:t>
      </w:r>
      <w:r w:rsidRPr="0097500F">
        <w:rPr>
          <w:sz w:val="24"/>
          <w:szCs w:val="24"/>
        </w:rPr>
        <w:t>tie la Internet, deja stabilita inainte de rulare care va permite sa se configureze la un server de baze de date pentru stocarea informatiilor si manegementul acestora.</w:t>
      </w:r>
    </w:p>
    <w:p w:rsidR="00443922" w:rsidRDefault="00443922" w:rsidP="00443922">
      <w:pPr>
        <w:pStyle w:val="Heading2"/>
      </w:pPr>
      <w:r>
        <w:t>2.</w:t>
      </w:r>
      <w:r>
        <w:t>6</w:t>
      </w:r>
      <w:r>
        <w:t xml:space="preserve"> </w:t>
      </w:r>
      <w:bookmarkStart w:id="14" w:name="_Toc509149052"/>
      <w:r>
        <w:t>Documentatia utilizatorului</w:t>
      </w:r>
      <w:bookmarkEnd w:id="14"/>
    </w:p>
    <w:p w:rsidR="00443922" w:rsidRPr="0097500F" w:rsidRDefault="00443922" w:rsidP="00443922">
      <w:pPr>
        <w:ind w:firstLine="720"/>
        <w:rPr>
          <w:sz w:val="24"/>
          <w:szCs w:val="24"/>
        </w:rPr>
      </w:pPr>
      <w:r w:rsidRPr="0097500F">
        <w:rPr>
          <w:sz w:val="24"/>
          <w:szCs w:val="24"/>
        </w:rPr>
        <w:t xml:space="preserve">Utilizatorul are la dispozitie actiunile din cadrul departamentului din care face parte, daca doreste </w:t>
      </w:r>
      <w:proofErr w:type="gramStart"/>
      <w:r w:rsidRPr="0097500F">
        <w:rPr>
          <w:sz w:val="24"/>
          <w:szCs w:val="24"/>
        </w:rPr>
        <w:t>sa</w:t>
      </w:r>
      <w:proofErr w:type="gramEnd"/>
      <w:r w:rsidRPr="0097500F">
        <w:rPr>
          <w:sz w:val="24"/>
          <w:szCs w:val="24"/>
        </w:rPr>
        <w:t xml:space="preserve"> o faca modificare apeleaza la administrator sa le introduca in sistem dupa ce au fost verificate si aprobate de catre primar.</w:t>
      </w:r>
    </w:p>
    <w:p w:rsidR="00443922" w:rsidRDefault="00443922" w:rsidP="00443922">
      <w:pPr>
        <w:pStyle w:val="Heading2"/>
        <w:rPr>
          <w:b w:val="0"/>
        </w:rPr>
      </w:pPr>
      <w:r>
        <w:t>2.</w:t>
      </w:r>
      <w:r w:rsidR="00165BC8">
        <w:t>7</w:t>
      </w:r>
      <w:r>
        <w:t xml:space="preserve"> </w:t>
      </w:r>
      <w:bookmarkStart w:id="15" w:name="_Toc509149053"/>
      <w:r>
        <w:t>Ipoteze si dependente</w:t>
      </w:r>
      <w:bookmarkEnd w:id="15"/>
    </w:p>
    <w:p w:rsidR="00443922" w:rsidRPr="0097500F" w:rsidRDefault="0097500F" w:rsidP="00443922">
      <w:pPr>
        <w:ind w:firstLine="720"/>
        <w:rPr>
          <w:sz w:val="24"/>
          <w:szCs w:val="24"/>
        </w:rPr>
      </w:pPr>
      <w:r w:rsidRPr="0097500F">
        <w:rPr>
          <w:sz w:val="24"/>
          <w:szCs w:val="24"/>
        </w:rPr>
        <w:t>-</w:t>
      </w:r>
      <w:r w:rsidR="00443922" w:rsidRPr="0097500F">
        <w:rPr>
          <w:sz w:val="24"/>
          <w:szCs w:val="24"/>
        </w:rPr>
        <w:t xml:space="preserve">O prima ipoteza </w:t>
      </w:r>
      <w:proofErr w:type="gramStart"/>
      <w:r w:rsidR="00443922" w:rsidRPr="0097500F">
        <w:rPr>
          <w:sz w:val="24"/>
          <w:szCs w:val="24"/>
        </w:rPr>
        <w:t>a</w:t>
      </w:r>
      <w:proofErr w:type="gramEnd"/>
      <w:r w:rsidR="00443922" w:rsidRPr="0097500F">
        <w:rPr>
          <w:sz w:val="24"/>
          <w:szCs w:val="24"/>
        </w:rPr>
        <w:t xml:space="preserve"> acestei aplicatii este ca ofera posibilitatea de logare in functie de statul pe care il are </w:t>
      </w:r>
      <w:r w:rsidR="00F615BE" w:rsidRPr="0097500F">
        <w:rPr>
          <w:sz w:val="24"/>
          <w:szCs w:val="24"/>
        </w:rPr>
        <w:t xml:space="preserve">fiecare </w:t>
      </w:r>
      <w:r w:rsidR="00443922" w:rsidRPr="0097500F">
        <w:rPr>
          <w:sz w:val="24"/>
          <w:szCs w:val="24"/>
        </w:rPr>
        <w:t>utilizator.</w:t>
      </w:r>
    </w:p>
    <w:p w:rsidR="0097500F" w:rsidRPr="0097500F" w:rsidRDefault="0097500F" w:rsidP="00443922">
      <w:pPr>
        <w:ind w:firstLine="720"/>
        <w:rPr>
          <w:sz w:val="24"/>
          <w:szCs w:val="24"/>
        </w:rPr>
      </w:pPr>
      <w:r w:rsidRPr="0097500F">
        <w:rPr>
          <w:sz w:val="24"/>
          <w:szCs w:val="24"/>
        </w:rPr>
        <w:t xml:space="preserve">-Informatiile care trebuiec introduse in primarie </w:t>
      </w:r>
      <w:proofErr w:type="gramStart"/>
      <w:r w:rsidRPr="0097500F">
        <w:rPr>
          <w:sz w:val="24"/>
          <w:szCs w:val="24"/>
        </w:rPr>
        <w:t>sa</w:t>
      </w:r>
      <w:proofErr w:type="gramEnd"/>
      <w:r w:rsidRPr="0097500F">
        <w:rPr>
          <w:sz w:val="24"/>
          <w:szCs w:val="24"/>
        </w:rPr>
        <w:t xml:space="preserve"> fie acceptate de catre primar</w:t>
      </w:r>
    </w:p>
    <w:p w:rsidR="00165BC8" w:rsidRDefault="00165BC8" w:rsidP="00165BC8">
      <w:pPr>
        <w:pStyle w:val="Heading1"/>
        <w:rPr>
          <w:b w:val="0"/>
          <w:szCs w:val="40"/>
        </w:rPr>
      </w:pPr>
    </w:p>
    <w:p w:rsidR="00165BC8" w:rsidRDefault="00165BC8" w:rsidP="00165BC8">
      <w:pPr>
        <w:pStyle w:val="Heading1"/>
        <w:rPr>
          <w:b w:val="0"/>
          <w:szCs w:val="40"/>
        </w:rPr>
      </w:pPr>
    </w:p>
    <w:p w:rsidR="00165BC8" w:rsidRDefault="00165BC8" w:rsidP="00165BC8">
      <w:pPr>
        <w:pStyle w:val="Heading1"/>
        <w:rPr>
          <w:b w:val="0"/>
          <w:szCs w:val="40"/>
        </w:rPr>
      </w:pPr>
    </w:p>
    <w:p w:rsidR="00165BC8" w:rsidRDefault="00165BC8" w:rsidP="00165BC8">
      <w:pPr>
        <w:pStyle w:val="Heading1"/>
        <w:rPr>
          <w:b w:val="0"/>
          <w:szCs w:val="40"/>
        </w:rPr>
      </w:pPr>
    </w:p>
    <w:p w:rsidR="00165BC8" w:rsidRDefault="00165BC8" w:rsidP="00165BC8">
      <w:pPr>
        <w:pStyle w:val="Heading1"/>
        <w:rPr>
          <w:b w:val="0"/>
          <w:szCs w:val="40"/>
        </w:rPr>
      </w:pPr>
    </w:p>
    <w:p w:rsidR="00165BC8" w:rsidRDefault="00165BC8" w:rsidP="00165BC8"/>
    <w:p w:rsidR="00165BC8" w:rsidRDefault="00165BC8" w:rsidP="00165BC8"/>
    <w:p w:rsidR="00165BC8" w:rsidRPr="00165BC8" w:rsidRDefault="00165BC8" w:rsidP="00165BC8"/>
    <w:p w:rsidR="00165BC8" w:rsidRDefault="00165BC8" w:rsidP="00165BC8">
      <w:pPr>
        <w:pStyle w:val="Heading1"/>
        <w:rPr>
          <w:rStyle w:val="Heading1Char"/>
          <w:b/>
          <w:szCs w:val="40"/>
        </w:rPr>
      </w:pPr>
      <w:r>
        <w:rPr>
          <w:b w:val="0"/>
          <w:szCs w:val="40"/>
        </w:rPr>
        <w:lastRenderedPageBreak/>
        <w:t>3</w:t>
      </w:r>
      <w:r w:rsidRPr="005A3A42">
        <w:rPr>
          <w:b w:val="0"/>
          <w:szCs w:val="40"/>
        </w:rPr>
        <w:t>.</w:t>
      </w:r>
      <w:r w:rsidRPr="00165BC8">
        <w:t xml:space="preserve"> </w:t>
      </w:r>
      <w:r>
        <w:rPr>
          <w:rStyle w:val="Heading1Char"/>
          <w:b/>
          <w:szCs w:val="40"/>
        </w:rPr>
        <w:t>Cerinte privind</w:t>
      </w:r>
      <w:r w:rsidRPr="00165BC8">
        <w:rPr>
          <w:rStyle w:val="Heading1Char"/>
          <w:b/>
          <w:szCs w:val="40"/>
        </w:rPr>
        <w:t xml:space="preserve"> interfata externa</w:t>
      </w:r>
    </w:p>
    <w:p w:rsidR="00165BC8" w:rsidRDefault="00165BC8" w:rsidP="00165BC8"/>
    <w:p w:rsidR="00165BC8" w:rsidRDefault="00165BC8" w:rsidP="00165BC8">
      <w:pPr>
        <w:pStyle w:val="Heading2"/>
      </w:pPr>
      <w:r>
        <w:t xml:space="preserve">3.1 </w:t>
      </w:r>
      <w:r w:rsidRPr="00165BC8">
        <w:t>Interfete utilizator</w:t>
      </w:r>
    </w:p>
    <w:p w:rsidR="00165BC8" w:rsidRDefault="00165BC8" w:rsidP="00165BC8">
      <w:pPr>
        <w:ind w:firstLine="720"/>
        <w:rPr>
          <w:sz w:val="24"/>
          <w:szCs w:val="24"/>
        </w:rPr>
      </w:pPr>
      <w:r>
        <w:rPr>
          <w:sz w:val="24"/>
          <w:szCs w:val="24"/>
        </w:rPr>
        <w:t>Scopul interfetei este de a oferi utilizatorului un mediu de lucru ordonat</w:t>
      </w:r>
      <w:proofErr w:type="gramStart"/>
      <w:r>
        <w:rPr>
          <w:sz w:val="24"/>
          <w:szCs w:val="24"/>
        </w:rPr>
        <w:t>,accesand</w:t>
      </w:r>
      <w:proofErr w:type="gramEnd"/>
      <w:r>
        <w:rPr>
          <w:sz w:val="24"/>
          <w:szCs w:val="24"/>
        </w:rPr>
        <w:t xml:space="preserve"> cu usurinta toate informatiile de care are nevoie si creeaza totodata o interactiune cu acesta.</w:t>
      </w:r>
    </w:p>
    <w:p w:rsidR="00165BC8" w:rsidRDefault="00165BC8" w:rsidP="00165BC8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La prima utilizare a aplicatiei avem o interfata de inceput care permite utilizatorului sa o </w:t>
      </w:r>
      <w:proofErr w:type="gramStart"/>
      <w:r>
        <w:rPr>
          <w:sz w:val="24"/>
          <w:szCs w:val="24"/>
        </w:rPr>
        <w:t>acceseze  si</w:t>
      </w:r>
      <w:proofErr w:type="gramEnd"/>
      <w:r>
        <w:rPr>
          <w:sz w:val="24"/>
          <w:szCs w:val="24"/>
        </w:rPr>
        <w:t xml:space="preserve"> arata astfel :</w:t>
      </w:r>
    </w:p>
    <w:p w:rsidR="00165BC8" w:rsidRPr="00165BC8" w:rsidRDefault="00165BC8" w:rsidP="00165BC8">
      <w:pPr>
        <w:ind w:firstLine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5312" behindDoc="1" locked="0" layoutInCell="1" allowOverlap="1" wp14:anchorId="668ACB00" wp14:editId="759AB622">
                <wp:simplePos x="0" y="0"/>
                <wp:positionH relativeFrom="column">
                  <wp:posOffset>271960</wp:posOffset>
                </wp:positionH>
                <wp:positionV relativeFrom="paragraph">
                  <wp:posOffset>202565</wp:posOffset>
                </wp:positionV>
                <wp:extent cx="5029200" cy="56864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0" cy="5686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1.4pt;margin-top:15.95pt;width:396pt;height:447.75pt;z-index:-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" fillcolor="#4f81bd [3204]" strokecolor="#243f60 [1604]" strokeweight="2pt"/>
            </w:pict>
          </mc:Fallback>
        </mc:AlternateContent>
      </w:r>
    </w:p>
    <w:p w:rsidR="00165BC8" w:rsidRPr="00165BC8" w:rsidRDefault="00165BC8" w:rsidP="00165BC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4B4A2F36" wp14:editId="78020401">
                <wp:simplePos x="0" y="0"/>
                <wp:positionH relativeFrom="column">
                  <wp:posOffset>945601</wp:posOffset>
                </wp:positionH>
                <wp:positionV relativeFrom="paragraph">
                  <wp:posOffset>246058</wp:posOffset>
                </wp:positionV>
                <wp:extent cx="1225550" cy="360045"/>
                <wp:effectExtent l="0" t="0" r="12700" b="20955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5550" cy="360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65BC8" w:rsidRDefault="00165BC8" w:rsidP="00165BC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Inregistrare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74.45pt;margin-top:19.35pt;width:96.5pt;height:28.35pt;z-index:251729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">
                <v:textbox>
                  <w:txbxContent>
                    <w:p w:rsidR="00165BC8" w:rsidRDefault="00165BC8" w:rsidP="00165BC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Inregistrare</w:t>
                      </w:r>
                    </w:p>
                  </w:txbxContent>
                </v:textbox>
              </v:shape>
            </w:pict>
          </mc:Fallback>
        </mc:AlternateContent>
      </w:r>
    </w:p>
    <w:p w:rsidR="00165BC8" w:rsidRDefault="00165BC8" w:rsidP="00443922">
      <w:pPr>
        <w:ind w:firstLine="720"/>
      </w:pPr>
    </w:p>
    <w:p w:rsidR="00165BC8" w:rsidRDefault="00AD0914" w:rsidP="00165BC8">
      <w:pPr>
        <w:tabs>
          <w:tab w:val="left" w:pos="1719"/>
        </w:tabs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0608EF5" wp14:editId="1358F265">
                <wp:simplePos x="0" y="0"/>
                <wp:positionH relativeFrom="column">
                  <wp:posOffset>3368675</wp:posOffset>
                </wp:positionH>
                <wp:positionV relativeFrom="paragraph">
                  <wp:posOffset>33655</wp:posOffset>
                </wp:positionV>
                <wp:extent cx="1235710" cy="300990"/>
                <wp:effectExtent l="0" t="0" r="2159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5710" cy="3009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BC8" w:rsidRDefault="00165BC8" w:rsidP="00165BC8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Log 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margin-left:265.25pt;margin-top:2.65pt;width:97.3pt;height:23.7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" fillcolor="white [3201]" strokeweight=".5pt">
                <v:textbox>
                  <w:txbxContent>
                    <w:p w:rsidR="00165BC8" w:rsidRDefault="00165BC8" w:rsidP="00165BC8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Log 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5657D8AB" wp14:editId="03200760">
                <wp:simplePos x="0" y="0"/>
                <wp:positionH relativeFrom="column">
                  <wp:posOffset>643890</wp:posOffset>
                </wp:positionH>
                <wp:positionV relativeFrom="paragraph">
                  <wp:posOffset>200025</wp:posOffset>
                </wp:positionV>
                <wp:extent cx="248920" cy="172720"/>
                <wp:effectExtent l="0" t="19050" r="17780" b="36830"/>
                <wp:wrapNone/>
                <wp:docPr id="16" name="5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20" cy="172720"/>
                        </a:xfrm>
                        <a:prstGeom prst="star5">
                          <a:avLst>
                            <a:gd name="adj" fmla="val 50000"/>
                            <a:gd name="hf" fmla="val 105146"/>
                            <a:gd name="vf" fmla="val 110557"/>
                          </a:avLst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-Point Star 16" o:spid="_x0000_s1026" style="position:absolute;margin-left:50.7pt;margin-top:15.75pt;width:19.6pt;height:13.6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8920,172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" path="m,65973l47540,18234,124460,r76920,18234l248920,65973r,59008l201380,172720r-76920,18234l47540,172720,,124981,,65973xe" fillcolor="#9bbb59 [3206]" strokecolor="#4e6128 [1606]" strokeweight="2pt">
                <v:path arrowok="t" o:connecttype="custom" o:connectlocs="0,65973;47540,18234;124460,0;201380,18234;248920,65973;248920,124981;201380,172720;124460,190954;47540,172720;0,124981;0,65973" o:connectangles="0,0,0,0,0,0,0,0,0,0,0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7EC79F19" wp14:editId="4B2F8F40">
                <wp:simplePos x="0" y="0"/>
                <wp:positionH relativeFrom="column">
                  <wp:posOffset>995680</wp:posOffset>
                </wp:positionH>
                <wp:positionV relativeFrom="paragraph">
                  <wp:posOffset>156210</wp:posOffset>
                </wp:positionV>
                <wp:extent cx="1177290" cy="283845"/>
                <wp:effectExtent l="0" t="0" r="22860" b="2095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290" cy="2838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5BC8" w:rsidRDefault="00165BC8" w:rsidP="00165BC8">
                            <w:r>
                              <w:t>Obligatoriu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28" type="#_x0000_t202" style="position:absolute;margin-left:78.4pt;margin-top:12.3pt;width:92.7pt;height:22.35pt;z-index:251728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" fillcolor="#9bbb59 [3206]" strokecolor="#4e6128 [1606]" strokeweight="2pt">
                <v:textbox>
                  <w:txbxContent>
                    <w:p w:rsidR="00165BC8" w:rsidRDefault="00165BC8" w:rsidP="00165BC8">
                      <w:r>
                        <w:t>Obligatoriu</w:t>
                      </w:r>
                    </w:p>
                  </w:txbxContent>
                </v:textbox>
              </v:shape>
            </w:pict>
          </mc:Fallback>
        </mc:AlternateContent>
      </w:r>
      <w:r w:rsidR="00165BC8">
        <w:tab/>
      </w:r>
    </w:p>
    <w:p w:rsidR="00165BC8" w:rsidRDefault="00165BC8" w:rsidP="00165BC8"/>
    <w:p w:rsidR="00165BC8" w:rsidRDefault="00AD0914" w:rsidP="00165BC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7A975CE5" wp14:editId="1BD3A472">
                <wp:simplePos x="0" y="0"/>
                <wp:positionH relativeFrom="column">
                  <wp:posOffset>3573780</wp:posOffset>
                </wp:positionH>
                <wp:positionV relativeFrom="paragraph">
                  <wp:posOffset>66040</wp:posOffset>
                </wp:positionV>
                <wp:extent cx="953135" cy="291465"/>
                <wp:effectExtent l="0" t="0" r="18415" b="1333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3135" cy="2914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BC8" w:rsidRDefault="00165BC8" w:rsidP="00165B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Utilizator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" o:spid="_x0000_s1029" type="#_x0000_t202" style="position:absolute;margin-left:281.4pt;margin-top:5.2pt;width:75.05pt;height:22.95pt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" fillcolor="white [3201]" strokeweight=".5pt">
                <v:textbox>
                  <w:txbxContent>
                    <w:p w:rsidR="00165BC8" w:rsidRDefault="00165BC8" w:rsidP="00165BC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Utilizator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4528" behindDoc="0" locked="0" layoutInCell="1" allowOverlap="1" wp14:anchorId="21586895" wp14:editId="57B0D453">
                <wp:simplePos x="0" y="0"/>
                <wp:positionH relativeFrom="column">
                  <wp:posOffset>3337560</wp:posOffset>
                </wp:positionH>
                <wp:positionV relativeFrom="paragraph">
                  <wp:posOffset>148590</wp:posOffset>
                </wp:positionV>
                <wp:extent cx="135890" cy="126365"/>
                <wp:effectExtent l="0" t="0" r="16510" b="2603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2636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Oval 7" o:spid="_x0000_s1026" style="position:absolute;margin-left:262.8pt;margin-top:11.7pt;width:10.7pt;height:9.95pt;z-index:251734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" fillcolor="#4f81bd [3204]" strokecolor="#243f60 [1604]" strokeweight="2pt"/>
            </w:pict>
          </mc:Fallback>
        </mc:AlternateContent>
      </w:r>
      <w:r w:rsidR="00165BC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35CE56D5" wp14:editId="47E60BAF">
                <wp:simplePos x="0" y="0"/>
                <wp:positionH relativeFrom="column">
                  <wp:posOffset>889190</wp:posOffset>
                </wp:positionH>
                <wp:positionV relativeFrom="paragraph">
                  <wp:posOffset>135511</wp:posOffset>
                </wp:positionV>
                <wp:extent cx="1381125" cy="398780"/>
                <wp:effectExtent l="0" t="0" r="28575" b="2032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9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5BC8" w:rsidRDefault="00165BC8" w:rsidP="00165BC8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Nume utilizator: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30" type="#_x0000_t202" style="position:absolute;margin-left:70pt;margin-top:10.65pt;width:108.75pt;height:31.4pt;z-index:251727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" fillcolor="white [3201]" strokeweight=".5pt">
                <v:textbox>
                  <w:txbxContent>
                    <w:p w:rsidR="00165BC8" w:rsidRDefault="00165BC8" w:rsidP="00165BC8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Nume utilizator:</w:t>
                      </w:r>
                    </w:p>
                  </w:txbxContent>
                </v:textbox>
              </v:shape>
            </w:pict>
          </mc:Fallback>
        </mc:AlternateContent>
      </w:r>
    </w:p>
    <w:p w:rsidR="00165BC8" w:rsidRDefault="00AD0914" w:rsidP="00165BC8">
      <w:pPr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0FB93CD5" wp14:editId="505F6E3A">
                <wp:simplePos x="0" y="0"/>
                <wp:positionH relativeFrom="column">
                  <wp:posOffset>3638550</wp:posOffset>
                </wp:positionH>
                <wp:positionV relativeFrom="paragraph">
                  <wp:posOffset>137795</wp:posOffset>
                </wp:positionV>
                <wp:extent cx="787400" cy="321310"/>
                <wp:effectExtent l="0" t="0" r="12700" b="215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914" w:rsidRDefault="00AD0914" w:rsidP="00AD091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31" type="#_x0000_t202" style="position:absolute;margin-left:286.5pt;margin-top:10.85pt;width:62pt;height:25.3pt;z-index:251737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" fillcolor="white [3201]" strokeweight=".5pt">
                <v:textbox>
                  <w:txbxContent>
                    <w:p w:rsidR="00AD0914" w:rsidRDefault="00AD0914" w:rsidP="00AD091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38624" behindDoc="0" locked="0" layoutInCell="1" allowOverlap="1" wp14:anchorId="78147F68" wp14:editId="4568BEE7">
                <wp:simplePos x="0" y="0"/>
                <wp:positionH relativeFrom="column">
                  <wp:posOffset>3333750</wp:posOffset>
                </wp:positionH>
                <wp:positionV relativeFrom="paragraph">
                  <wp:posOffset>236220</wp:posOffset>
                </wp:positionV>
                <wp:extent cx="135890" cy="144780"/>
                <wp:effectExtent l="0" t="0" r="16510" b="2667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890" cy="144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8" o:spid="_x0000_s1026" style="position:absolute;margin-left:262.5pt;margin-top:18.6pt;width:10.7pt;height:11.4pt;z-index:251738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" fillcolor="#4f81bd [3204]" strokecolor="#243f60 [1604]" strokeweight="2pt"/>
            </w:pict>
          </mc:Fallback>
        </mc:AlternateContent>
      </w:r>
    </w:p>
    <w:p w:rsidR="00165BC8" w:rsidRPr="00443922" w:rsidRDefault="00AD0914" w:rsidP="00443922">
      <w:pPr>
        <w:ind w:firstLine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1696" behindDoc="0" locked="0" layoutInCell="1" allowOverlap="1" wp14:anchorId="5E708326" wp14:editId="1D6443D7">
                <wp:simplePos x="0" y="0"/>
                <wp:positionH relativeFrom="column">
                  <wp:posOffset>889635</wp:posOffset>
                </wp:positionH>
                <wp:positionV relativeFrom="paragraph">
                  <wp:posOffset>40005</wp:posOffset>
                </wp:positionV>
                <wp:extent cx="963295" cy="398780"/>
                <wp:effectExtent l="0" t="0" r="27305" b="2032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295" cy="39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914" w:rsidRDefault="00AD0914" w:rsidP="00AD091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Parola: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32" type="#_x0000_t202" style="position:absolute;left:0;text-align:left;margin-left:70.05pt;margin-top:3.15pt;width:75.85pt;height:31.4pt;z-index:251741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" fillcolor="white [3201]" strokeweight=".5pt">
                <v:textbox>
                  <w:txbxContent>
                    <w:p w:rsidR="00AD0914" w:rsidRDefault="00AD0914" w:rsidP="00AD091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Parola:</w:t>
                      </w:r>
                    </w:p>
                  </w:txbxContent>
                </v:textbox>
              </v:shape>
            </w:pict>
          </mc:Fallback>
        </mc:AlternateContent>
      </w:r>
    </w:p>
    <w:p w:rsidR="00443922" w:rsidRDefault="00AD0914" w:rsidP="00443922">
      <w:pPr>
        <w:ind w:firstLine="720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5290C767" wp14:editId="173EAC9D">
                <wp:simplePos x="0" y="0"/>
                <wp:positionH relativeFrom="column">
                  <wp:posOffset>3458845</wp:posOffset>
                </wp:positionH>
                <wp:positionV relativeFrom="paragraph">
                  <wp:posOffset>287020</wp:posOffset>
                </wp:positionV>
                <wp:extent cx="1381125" cy="398780"/>
                <wp:effectExtent l="0" t="0" r="28575" b="2032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1125" cy="39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914" w:rsidRDefault="00AD0914" w:rsidP="00AD091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Nume utilizator: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33" type="#_x0000_t202" style="position:absolute;left:0;text-align:left;margin-left:272.35pt;margin-top:22.6pt;width:108.75pt;height:31.4pt;z-index:251744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" fillcolor="white [3201]" strokeweight=".5pt">
                <v:textbox>
                  <w:txbxContent>
                    <w:p w:rsidR="00AD0914" w:rsidRDefault="00AD0914" w:rsidP="00AD091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Nume utilizator: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0672" behindDoc="0" locked="0" layoutInCell="1" allowOverlap="1" wp14:anchorId="7A8D88EE" wp14:editId="22CB1750">
                <wp:simplePos x="0" y="0"/>
                <wp:positionH relativeFrom="column">
                  <wp:posOffset>894392</wp:posOffset>
                </wp:positionH>
                <wp:positionV relativeFrom="paragraph">
                  <wp:posOffset>175477</wp:posOffset>
                </wp:positionV>
                <wp:extent cx="797560" cy="321310"/>
                <wp:effectExtent l="0" t="0" r="2159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7560" cy="321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914" w:rsidRDefault="00AD0914" w:rsidP="00AD091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Email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70.4pt;margin-top:13.8pt;width:62.8pt;height:25.3pt;z-index:251740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" fillcolor="white [3201]" strokeweight=".5pt">
                <v:textbox>
                  <w:txbxContent>
                    <w:p w:rsidR="00AD0914" w:rsidRDefault="00AD0914" w:rsidP="00AD091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Email</w:t>
                      </w:r>
                      <w:r>
                        <w:rPr>
                          <w:sz w:val="28"/>
                          <w:szCs w:val="2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443922" w:rsidRPr="00443922" w:rsidRDefault="00443922" w:rsidP="00443922">
      <w:pPr>
        <w:ind w:firstLine="720"/>
      </w:pPr>
    </w:p>
    <w:p w:rsidR="00443922" w:rsidRPr="00A845FD" w:rsidRDefault="00AD0914" w:rsidP="00443922">
      <w:pPr>
        <w:pStyle w:val="Heading2"/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7840" behindDoc="0" locked="0" layoutInCell="1" allowOverlap="1" wp14:anchorId="3863C22A" wp14:editId="661C8B77">
                <wp:simplePos x="0" y="0"/>
                <wp:positionH relativeFrom="column">
                  <wp:posOffset>3462020</wp:posOffset>
                </wp:positionH>
                <wp:positionV relativeFrom="paragraph">
                  <wp:posOffset>227330</wp:posOffset>
                </wp:positionV>
                <wp:extent cx="963295" cy="398780"/>
                <wp:effectExtent l="0" t="0" r="27305" b="2032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3295" cy="398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914" w:rsidRDefault="00AD0914" w:rsidP="00AD0914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Parola: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5" type="#_x0000_t202" style="position:absolute;margin-left:272.6pt;margin-top:17.9pt;width:75.85pt;height:31.4pt;z-index:251747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" fillcolor="white [3201]" strokeweight=".5pt">
                <v:textbox>
                  <w:txbxContent>
                    <w:p w:rsidR="00AD0914" w:rsidRDefault="00AD0914" w:rsidP="00AD0914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Parola: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8864" behindDoc="0" locked="0" layoutInCell="1" allowOverlap="1" wp14:anchorId="5290CB92" wp14:editId="17DE8D83">
                <wp:simplePos x="0" y="0"/>
                <wp:positionH relativeFrom="column">
                  <wp:posOffset>946150</wp:posOffset>
                </wp:positionH>
                <wp:positionV relativeFrom="paragraph">
                  <wp:posOffset>235585</wp:posOffset>
                </wp:positionV>
                <wp:extent cx="810260" cy="266700"/>
                <wp:effectExtent l="0" t="0" r="27940" b="190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10260" cy="266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D0914" w:rsidRDefault="00AD0914" w:rsidP="00AD0914">
                            <w:r>
                              <w:t>Optional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6" type="#_x0000_t202" style="position:absolute;margin-left:74.5pt;margin-top:18.55pt;width:63.8pt;height:21pt;z-index:251748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" fillcolor="#9bbb59 [3206]" strokecolor="#4e6128 [1606]" strokeweight="2pt">
                <v:textbox>
                  <w:txbxContent>
                    <w:p w:rsidR="00AD0914" w:rsidRDefault="00AD0914" w:rsidP="00AD0914">
                      <w:r>
                        <w:t>Optional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742720" behindDoc="0" locked="0" layoutInCell="1" allowOverlap="1" wp14:anchorId="4FE79C87" wp14:editId="036CBAE4">
                <wp:simplePos x="0" y="0"/>
                <wp:positionH relativeFrom="column">
                  <wp:posOffset>551815</wp:posOffset>
                </wp:positionH>
                <wp:positionV relativeFrom="paragraph">
                  <wp:posOffset>269240</wp:posOffset>
                </wp:positionV>
                <wp:extent cx="263525" cy="232410"/>
                <wp:effectExtent l="0" t="0" r="22225" b="152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3525" cy="23241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6" o:spid="_x0000_s1026" style="position:absolute;margin-left:43.45pt;margin-top:21.2pt;width:20.75pt;height:18.3pt;z-index:251742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" fillcolor="#9bbb59 [3206]" strokecolor="#4e6128 [1606]" strokeweight="2pt"/>
            </w:pict>
          </mc:Fallback>
        </mc:AlternateContent>
      </w:r>
    </w:p>
    <w:p w:rsidR="00443922" w:rsidRDefault="00443922" w:rsidP="00A845FD">
      <w:pPr>
        <w:ind w:firstLine="720"/>
      </w:pPr>
    </w:p>
    <w:p w:rsidR="00443922" w:rsidRDefault="00443922" w:rsidP="00A845FD">
      <w:pPr>
        <w:ind w:firstLine="720"/>
      </w:pPr>
    </w:p>
    <w:p w:rsidR="00A845FD" w:rsidRPr="00A845FD" w:rsidRDefault="00AD0914" w:rsidP="00A845FD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4059F6F2" wp14:editId="56638784">
                <wp:simplePos x="0" y="0"/>
                <wp:positionH relativeFrom="column">
                  <wp:posOffset>1998345</wp:posOffset>
                </wp:positionH>
                <wp:positionV relativeFrom="paragraph">
                  <wp:posOffset>95885</wp:posOffset>
                </wp:positionV>
                <wp:extent cx="1517650" cy="1206500"/>
                <wp:effectExtent l="0" t="0" r="25400" b="1270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7650" cy="1206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914" w:rsidRDefault="00AD0914" w:rsidP="00AD0914">
                            <w:r>
                              <w:t>Date personale</w:t>
                            </w:r>
                          </w:p>
                          <w:p w:rsidR="00AD0914" w:rsidRDefault="00AD0914" w:rsidP="00AD0914">
                            <w:r>
                              <w:t>Nume:</w:t>
                            </w:r>
                          </w:p>
                          <w:p w:rsidR="00AD0914" w:rsidRDefault="00AD0914" w:rsidP="00AD0914">
                            <w:r>
                              <w:t>Prenume:</w:t>
                            </w:r>
                          </w:p>
                          <w:p w:rsidR="00AD0914" w:rsidRDefault="00AD0914" w:rsidP="00AD0914">
                            <w:r>
                              <w:t>Adresa: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7" type="#_x0000_t202" style="position:absolute;margin-left:157.35pt;margin-top:7.55pt;width:119.5pt;height:95pt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" fillcolor="white [3201]" strokeweight=".5pt">
                <v:textbox>
                  <w:txbxContent>
                    <w:p w:rsidR="00AD0914" w:rsidRDefault="00AD0914" w:rsidP="00AD0914">
                      <w:r>
                        <w:t>Date personale</w:t>
                      </w:r>
                    </w:p>
                    <w:p w:rsidR="00AD0914" w:rsidRDefault="00AD0914" w:rsidP="00AD0914">
                      <w:r>
                        <w:t>Nume:</w:t>
                      </w:r>
                    </w:p>
                    <w:p w:rsidR="00AD0914" w:rsidRDefault="00AD0914" w:rsidP="00AD0914">
                      <w:r>
                        <w:t>Prenume:</w:t>
                      </w:r>
                    </w:p>
                    <w:p w:rsidR="00AD0914" w:rsidRDefault="00AD0914" w:rsidP="00AD0914">
                      <w:r>
                        <w:t>Adresa: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46816" behindDoc="0" locked="0" layoutInCell="1" allowOverlap="1" wp14:anchorId="216D6F7C" wp14:editId="7E5AB2BF">
                <wp:simplePos x="0" y="0"/>
                <wp:positionH relativeFrom="column">
                  <wp:posOffset>430530</wp:posOffset>
                </wp:positionH>
                <wp:positionV relativeFrom="paragraph">
                  <wp:posOffset>106045</wp:posOffset>
                </wp:positionV>
                <wp:extent cx="1459230" cy="622300"/>
                <wp:effectExtent l="0" t="0" r="26670" b="254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9230" cy="6223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914" w:rsidRDefault="00AD0914" w:rsidP="00AD0914">
                            <w:r>
                              <w:t>Date de contact</w:t>
                            </w:r>
                          </w:p>
                          <w:p w:rsidR="00AD0914" w:rsidRDefault="00AD0914" w:rsidP="00AD0914">
                            <w:r>
                              <w:t>Telefon: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38" type="#_x0000_t202" style="position:absolute;margin-left:33.9pt;margin-top:8.35pt;width:114.9pt;height:49pt;z-index:25174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" fillcolor="white [3201]" strokecolor="black [3200]" strokeweight="2pt">
                <v:textbox>
                  <w:txbxContent>
                    <w:p w:rsidR="00AD0914" w:rsidRDefault="00AD0914" w:rsidP="00AD0914">
                      <w:r>
                        <w:t>Date de contact</w:t>
                      </w:r>
                    </w:p>
                    <w:p w:rsidR="00AD0914" w:rsidRDefault="00AD0914" w:rsidP="00AD0914">
                      <w:r>
                        <w:t>Telefon:</w:t>
                      </w:r>
                    </w:p>
                  </w:txbxContent>
                </v:textbox>
              </v:shape>
            </w:pict>
          </mc:Fallback>
        </mc:AlternateContent>
      </w:r>
      <w:r w:rsidR="00A845FD">
        <w:t>.</w:t>
      </w:r>
    </w:p>
    <w:p w:rsidR="00A845FD" w:rsidRPr="00A845FD" w:rsidRDefault="00A845FD" w:rsidP="00A845FD"/>
    <w:p w:rsidR="00A845FD" w:rsidRPr="00A845FD" w:rsidRDefault="00A845FD" w:rsidP="00A845FD">
      <w:pPr>
        <w:pStyle w:val="template"/>
        <w:rPr>
          <w:i w:val="0"/>
        </w:rPr>
      </w:pPr>
    </w:p>
    <w:p w:rsidR="00FC36F0" w:rsidRDefault="00FC36F0" w:rsidP="004C2BBD">
      <w:pPr>
        <w:ind w:firstLine="720"/>
        <w:rPr>
          <w:sz w:val="24"/>
          <w:szCs w:val="24"/>
        </w:rPr>
      </w:pPr>
    </w:p>
    <w:p w:rsidR="0029650F" w:rsidRDefault="0029650F" w:rsidP="004C2BBD">
      <w:pPr>
        <w:ind w:firstLine="720"/>
        <w:rPr>
          <w:sz w:val="24"/>
          <w:szCs w:val="24"/>
        </w:rPr>
      </w:pPr>
    </w:p>
    <w:p w:rsidR="0029650F" w:rsidRDefault="0029650F" w:rsidP="004C2BBD">
      <w:pPr>
        <w:ind w:firstLine="720"/>
        <w:rPr>
          <w:sz w:val="24"/>
          <w:szCs w:val="24"/>
        </w:rPr>
      </w:pPr>
    </w:p>
    <w:p w:rsidR="00AD0914" w:rsidRDefault="0082358C" w:rsidP="00AD0914">
      <w:pPr>
        <w:pStyle w:val="Heading2"/>
      </w:pPr>
      <w:r>
        <w:lastRenderedPageBreak/>
        <w:t>3.2</w:t>
      </w:r>
      <w:r w:rsidR="00AD0914">
        <w:t xml:space="preserve"> </w:t>
      </w:r>
      <w:bookmarkStart w:id="16" w:name="_Toc439994684"/>
      <w:bookmarkStart w:id="17" w:name="_Toc441230988"/>
      <w:bookmarkStart w:id="18" w:name="_Toc509149056"/>
      <w:r w:rsidR="00AD0914">
        <w:t>Interfete hardware</w:t>
      </w:r>
      <w:bookmarkEnd w:id="16"/>
      <w:bookmarkEnd w:id="17"/>
      <w:bookmarkEnd w:id="18"/>
    </w:p>
    <w:p w:rsidR="00AD0914" w:rsidRPr="00AD0914" w:rsidRDefault="00AD0914" w:rsidP="00AD0914"/>
    <w:p w:rsidR="00AD0914" w:rsidRDefault="00AD0914" w:rsidP="00AD0914">
      <w:pPr>
        <w:pStyle w:val="template"/>
        <w:rPr>
          <w:i w:val="0"/>
        </w:rPr>
      </w:pPr>
      <w:r w:rsidRPr="00AD0914">
        <w:rPr>
          <w:i w:val="0"/>
          <w:szCs w:val="22"/>
        </w:rPr>
        <w:t xml:space="preserve">Nu se </w:t>
      </w:r>
      <w:proofErr w:type="gramStart"/>
      <w:r w:rsidRPr="00AD0914">
        <w:rPr>
          <w:i w:val="0"/>
          <w:szCs w:val="22"/>
        </w:rPr>
        <w:t>aplica</w:t>
      </w:r>
      <w:r>
        <w:rPr>
          <w:i w:val="0"/>
        </w:rPr>
        <w:t xml:space="preserve"> !</w:t>
      </w:r>
      <w:proofErr w:type="gramEnd"/>
    </w:p>
    <w:p w:rsidR="00AD0914" w:rsidRDefault="00AD0914" w:rsidP="00AD0914">
      <w:pPr>
        <w:pStyle w:val="template"/>
        <w:rPr>
          <w:i w:val="0"/>
        </w:rPr>
      </w:pPr>
    </w:p>
    <w:p w:rsidR="00AD0914" w:rsidRDefault="0082358C" w:rsidP="00AD0914">
      <w:pPr>
        <w:pStyle w:val="Heading2"/>
      </w:pPr>
      <w:r>
        <w:t>3.3</w:t>
      </w:r>
      <w:r w:rsidR="00AD0914">
        <w:t xml:space="preserve"> </w:t>
      </w:r>
      <w:bookmarkStart w:id="19" w:name="_Toc439994685"/>
      <w:bookmarkStart w:id="20" w:name="_Toc441230989"/>
      <w:bookmarkStart w:id="21" w:name="_Toc509149057"/>
      <w:r w:rsidR="00AD0914">
        <w:t>Interfete software</w:t>
      </w:r>
      <w:bookmarkEnd w:id="19"/>
      <w:bookmarkEnd w:id="20"/>
      <w:bookmarkEnd w:id="21"/>
    </w:p>
    <w:p w:rsidR="0082358C" w:rsidRDefault="0082358C" w:rsidP="0082358C"/>
    <w:p w:rsidR="0082358C" w:rsidRPr="0082358C" w:rsidRDefault="0082358C" w:rsidP="0082358C">
      <w:pPr>
        <w:ind w:firstLine="720"/>
        <w:rPr>
          <w:rFonts w:ascii="Arial" w:hAnsi="Arial" w:cs="Arial"/>
          <w:color w:val="1D1B11" w:themeColor="background2" w:themeShade="1A"/>
          <w:sz w:val="24"/>
          <w:szCs w:val="24"/>
        </w:rPr>
      </w:pPr>
      <w:proofErr w:type="gramStart"/>
      <w:r w:rsidRPr="0082358C">
        <w:rPr>
          <w:rFonts w:ascii="Arial" w:hAnsi="Arial" w:cs="Arial"/>
          <w:color w:val="1D1B11" w:themeColor="background2" w:themeShade="1A"/>
          <w:sz w:val="24"/>
          <w:szCs w:val="24"/>
        </w:rPr>
        <w:t>Comunicarea intre baza de date si aplicatie consta in operarea privind citirea si modificarea datelor</w:t>
      </w:r>
      <w:r w:rsidRPr="0082358C">
        <w:rPr>
          <w:rFonts w:ascii="Arial" w:hAnsi="Arial" w:cs="Arial"/>
          <w:color w:val="1D1B11" w:themeColor="background2" w:themeShade="1A"/>
          <w:sz w:val="24"/>
          <w:szCs w:val="24"/>
        </w:rPr>
        <w:t>.</w:t>
      </w:r>
      <w:proofErr w:type="gramEnd"/>
      <w:r w:rsidRPr="0082358C">
        <w:rPr>
          <w:rFonts w:ascii="Arial" w:hAnsi="Arial" w:cs="Arial"/>
          <w:color w:val="1D1B11" w:themeColor="background2" w:themeShade="1A"/>
          <w:sz w:val="24"/>
          <w:szCs w:val="24"/>
        </w:rPr>
        <w:t xml:space="preserve"> </w:t>
      </w:r>
      <w:r w:rsidRPr="0082358C">
        <w:rPr>
          <w:rFonts w:ascii="Arial" w:hAnsi="Arial" w:cs="Arial"/>
          <w:color w:val="1D1B11" w:themeColor="background2" w:themeShade="1A"/>
          <w:sz w:val="24"/>
          <w:szCs w:val="24"/>
        </w:rPr>
        <w:t xml:space="preserve">SGBD-ul folosit </w:t>
      </w:r>
      <w:proofErr w:type="gramStart"/>
      <w:r w:rsidRPr="0082358C">
        <w:rPr>
          <w:rFonts w:ascii="Arial" w:hAnsi="Arial" w:cs="Arial"/>
          <w:color w:val="1D1B11" w:themeColor="background2" w:themeShade="1A"/>
          <w:sz w:val="24"/>
          <w:szCs w:val="24"/>
        </w:rPr>
        <w:t>va</w:t>
      </w:r>
      <w:proofErr w:type="gramEnd"/>
      <w:r w:rsidRPr="0082358C">
        <w:rPr>
          <w:rFonts w:ascii="Arial" w:hAnsi="Arial" w:cs="Arial"/>
          <w:color w:val="1D1B11" w:themeColor="background2" w:themeShade="1A"/>
          <w:sz w:val="24"/>
          <w:szCs w:val="24"/>
        </w:rPr>
        <w:t xml:space="preserve"> fi MySQL Conexiunea dintre aplicatie si baza de date </w:t>
      </w:r>
      <w:r w:rsidRPr="0082358C">
        <w:rPr>
          <w:rFonts w:ascii="Arial" w:hAnsi="Arial" w:cs="Arial"/>
          <w:color w:val="1D1B11" w:themeColor="background2" w:themeShade="1A"/>
          <w:sz w:val="24"/>
          <w:szCs w:val="24"/>
        </w:rPr>
        <w:t>consta doar in operatia de citire</w:t>
      </w:r>
      <w:r w:rsidRPr="0082358C">
        <w:rPr>
          <w:rFonts w:ascii="Arial" w:hAnsi="Arial" w:cs="Arial"/>
          <w:color w:val="1D1B11" w:themeColor="background2" w:themeShade="1A"/>
          <w:sz w:val="24"/>
          <w:szCs w:val="24"/>
        </w:rPr>
        <w:t xml:space="preserve">. Baza de date creata se </w:t>
      </w:r>
      <w:proofErr w:type="gramStart"/>
      <w:r w:rsidRPr="0082358C">
        <w:rPr>
          <w:rFonts w:ascii="Arial" w:hAnsi="Arial" w:cs="Arial"/>
          <w:color w:val="1D1B11" w:themeColor="background2" w:themeShade="1A"/>
          <w:sz w:val="24"/>
          <w:szCs w:val="24"/>
        </w:rPr>
        <w:t>va</w:t>
      </w:r>
      <w:proofErr w:type="gramEnd"/>
      <w:r w:rsidRPr="0082358C">
        <w:rPr>
          <w:rFonts w:ascii="Arial" w:hAnsi="Arial" w:cs="Arial"/>
          <w:color w:val="1D1B11" w:themeColor="background2" w:themeShade="1A"/>
          <w:sz w:val="24"/>
          <w:szCs w:val="24"/>
        </w:rPr>
        <w:t xml:space="preserve"> afla pe un server local.</w:t>
      </w:r>
    </w:p>
    <w:p w:rsidR="0082358C" w:rsidRDefault="0082358C" w:rsidP="0082358C">
      <w:pPr>
        <w:pStyle w:val="Heading2"/>
      </w:pPr>
      <w:r>
        <w:t>3.</w:t>
      </w:r>
      <w:r>
        <w:t>4</w:t>
      </w:r>
      <w:r>
        <w:t xml:space="preserve"> </w:t>
      </w:r>
      <w:bookmarkStart w:id="22" w:name="_Toc439994686"/>
      <w:bookmarkStart w:id="23" w:name="_Toc441230990"/>
      <w:bookmarkStart w:id="24" w:name="_Toc509149058"/>
      <w:r>
        <w:t>Interfete de com</w:t>
      </w:r>
      <w:bookmarkEnd w:id="22"/>
      <w:bookmarkEnd w:id="23"/>
      <w:r>
        <w:t>unicatii</w:t>
      </w:r>
      <w:bookmarkEnd w:id="24"/>
    </w:p>
    <w:p w:rsidR="0082358C" w:rsidRPr="00F615BE" w:rsidRDefault="0082358C" w:rsidP="0082358C">
      <w:pPr>
        <w:ind w:firstLine="720"/>
        <w:rPr>
          <w:rFonts w:ascii="Arial" w:hAnsi="Arial" w:cs="Arial"/>
          <w:color w:val="323232"/>
          <w:shd w:val="clear" w:color="auto" w:fill="FFFFFF"/>
        </w:rPr>
      </w:pPr>
      <w:r w:rsidRPr="00F615BE">
        <w:rPr>
          <w:rFonts w:ascii="Arial" w:hAnsi="Arial" w:cs="Arial"/>
          <w:color w:val="323232"/>
          <w:shd w:val="clear" w:color="auto" w:fill="FFFFFF"/>
        </w:rPr>
        <w:t xml:space="preserve">Metodele care sunt definite de </w:t>
      </w:r>
      <w:proofErr w:type="gramStart"/>
      <w:r w:rsidRPr="00F615BE">
        <w:rPr>
          <w:rFonts w:ascii="Arial" w:hAnsi="Arial" w:cs="Arial"/>
          <w:color w:val="323232"/>
          <w:shd w:val="clear" w:color="auto" w:fill="FFFFFF"/>
        </w:rPr>
        <w:t xml:space="preserve">specificaţia </w:t>
      </w:r>
      <w:r w:rsidRPr="00F615BE">
        <w:rPr>
          <w:rFonts w:ascii="Arial" w:hAnsi="Arial" w:cs="Arial"/>
          <w:color w:val="323232"/>
          <w:shd w:val="clear" w:color="auto" w:fill="FFFFFF"/>
        </w:rPr>
        <w:t xml:space="preserve"> </w:t>
      </w:r>
      <w:r w:rsidRPr="00F615BE">
        <w:rPr>
          <w:rFonts w:ascii="Arial" w:hAnsi="Arial" w:cs="Arial"/>
          <w:bCs/>
          <w:color w:val="1D1B11" w:themeColor="background2" w:themeShade="1A"/>
          <w:shd w:val="clear" w:color="auto" w:fill="FFFFFF"/>
        </w:rPr>
        <w:t>Hypertext</w:t>
      </w:r>
      <w:proofErr w:type="gramEnd"/>
      <w:r w:rsidRPr="00F615BE">
        <w:rPr>
          <w:rFonts w:ascii="Arial" w:hAnsi="Arial" w:cs="Arial"/>
          <w:bCs/>
          <w:color w:val="1D1B11" w:themeColor="background2" w:themeShade="1A"/>
          <w:shd w:val="clear" w:color="auto" w:fill="FFFFFF"/>
        </w:rPr>
        <w:t xml:space="preserve"> Transfer Protocol</w:t>
      </w:r>
      <w:r w:rsidRPr="00F615BE">
        <w:rPr>
          <w:rFonts w:ascii="Arial" w:hAnsi="Arial" w:cs="Arial"/>
          <w:color w:val="1D1B11" w:themeColor="background2" w:themeShade="1A"/>
          <w:shd w:val="clear" w:color="auto" w:fill="FFFFFF"/>
        </w:rPr>
        <w:t> </w:t>
      </w:r>
      <w:r w:rsidRPr="00F615BE">
        <w:rPr>
          <w:rFonts w:ascii="Arial" w:hAnsi="Arial" w:cs="Arial"/>
          <w:color w:val="323232"/>
          <w:shd w:val="clear" w:color="auto" w:fill="FFFFFF"/>
        </w:rPr>
        <w:t>(</w:t>
      </w:r>
      <w:r w:rsidRPr="00F615BE">
        <w:rPr>
          <w:rFonts w:ascii="Arial" w:hAnsi="Arial" w:cs="Arial"/>
          <w:color w:val="323232"/>
          <w:shd w:val="clear" w:color="auto" w:fill="FFFFFF"/>
        </w:rPr>
        <w:t>HTTP</w:t>
      </w:r>
      <w:r w:rsidRPr="00F615BE">
        <w:rPr>
          <w:rFonts w:ascii="Arial" w:hAnsi="Arial" w:cs="Arial"/>
          <w:color w:val="323232"/>
          <w:shd w:val="clear" w:color="auto" w:fill="FFFFFF"/>
        </w:rPr>
        <w:t>)</w:t>
      </w:r>
      <w:r w:rsidRPr="00F615BE">
        <w:rPr>
          <w:rFonts w:ascii="Arial" w:hAnsi="Arial" w:cs="Arial"/>
          <w:color w:val="323232"/>
          <w:shd w:val="clear" w:color="auto" w:fill="FFFFFF"/>
        </w:rPr>
        <w:t xml:space="preserve"> furnizează o interfaţă uniformă pentru interacţiunea cu resursele de pe web. Toate browser-ele web, </w:t>
      </w:r>
      <w:proofErr w:type="gramStart"/>
      <w:r w:rsidRPr="00F615BE">
        <w:rPr>
          <w:rFonts w:ascii="Arial" w:hAnsi="Arial" w:cs="Arial"/>
          <w:color w:val="323232"/>
          <w:shd w:val="clear" w:color="auto" w:fill="FFFFFF"/>
        </w:rPr>
        <w:t>serverele</w:t>
      </w:r>
      <w:r w:rsidRPr="00F615BE">
        <w:rPr>
          <w:rFonts w:ascii="Arial" w:hAnsi="Arial" w:cs="Arial"/>
          <w:color w:val="323232"/>
          <w:shd w:val="clear" w:color="auto" w:fill="FFFFFF"/>
        </w:rPr>
        <w:t>(</w:t>
      </w:r>
      <w:proofErr w:type="gramEnd"/>
      <w:r w:rsidRPr="00F615BE">
        <w:rPr>
          <w:rFonts w:ascii="Arial" w:hAnsi="Arial" w:cs="Arial"/>
          <w:color w:val="323232"/>
          <w:shd w:val="clear" w:color="auto" w:fill="FFFFFF"/>
        </w:rPr>
        <w:t>World Wide Web –cel mai folosit)</w:t>
      </w:r>
      <w:r w:rsidRPr="00F615BE">
        <w:rPr>
          <w:rFonts w:ascii="Arial" w:hAnsi="Arial" w:cs="Arial"/>
          <w:color w:val="323232"/>
          <w:shd w:val="clear" w:color="auto" w:fill="FFFFFF"/>
        </w:rPr>
        <w:t xml:space="preserve"> şi aplicaţiile web înţeleg această interfaţă uniformă şi semantica fiecărei operaţii.</w:t>
      </w:r>
      <w:r w:rsidR="00F615BE" w:rsidRPr="00F615BE">
        <w:rPr>
          <w:rFonts w:ascii="Arial" w:hAnsi="Arial" w:cs="Arial"/>
          <w:color w:val="1D1B11" w:themeColor="background2" w:themeShade="1A"/>
          <w:shd w:val="clear" w:color="auto" w:fill="FFFFFF"/>
        </w:rPr>
        <w:t xml:space="preserve"> </w:t>
      </w:r>
      <w:r w:rsidR="00F615BE" w:rsidRPr="00F615BE">
        <w:rPr>
          <w:rFonts w:ascii="Arial" w:hAnsi="Arial" w:cs="Arial"/>
          <w:color w:val="1D1B11" w:themeColor="background2" w:themeShade="1A"/>
          <w:shd w:val="clear" w:color="auto" w:fill="FFFFFF"/>
        </w:rPr>
        <w:t xml:space="preserve">Protocolul HTTP </w:t>
      </w:r>
      <w:proofErr w:type="gramStart"/>
      <w:r w:rsidR="00F615BE" w:rsidRPr="00F615BE">
        <w:rPr>
          <w:rFonts w:ascii="Arial" w:hAnsi="Arial" w:cs="Arial"/>
          <w:color w:val="1D1B11" w:themeColor="background2" w:themeShade="1A"/>
          <w:shd w:val="clear" w:color="auto" w:fill="FFFFFF"/>
        </w:rPr>
        <w:t>este</w:t>
      </w:r>
      <w:proofErr w:type="gramEnd"/>
      <w:r w:rsidR="00F615BE" w:rsidRPr="00F615BE">
        <w:rPr>
          <w:rFonts w:ascii="Arial" w:hAnsi="Arial" w:cs="Arial"/>
          <w:color w:val="1D1B11" w:themeColor="background2" w:themeShade="1A"/>
          <w:shd w:val="clear" w:color="auto" w:fill="FFFFFF"/>
        </w:rPr>
        <w:t xml:space="preserve"> un protocol de tip text, fiind protocolul "implicit" al WWW. Adică, dacă un </w:t>
      </w:r>
      <w:proofErr w:type="gramStart"/>
      <w:r w:rsidR="00F615BE" w:rsidRPr="00F615BE">
        <w:rPr>
          <w:rFonts w:ascii="Arial" w:hAnsi="Arial" w:cs="Arial"/>
          <w:color w:val="1D1B11" w:themeColor="background2" w:themeShade="1A"/>
          <w:shd w:val="clear" w:color="auto" w:fill="FFFFFF"/>
        </w:rPr>
        <w:t>URL  nu</w:t>
      </w:r>
      <w:proofErr w:type="gramEnd"/>
      <w:r w:rsidR="00F615BE" w:rsidRPr="00F615BE">
        <w:rPr>
          <w:rFonts w:ascii="Arial" w:hAnsi="Arial" w:cs="Arial"/>
          <w:color w:val="1D1B11" w:themeColor="background2" w:themeShade="1A"/>
          <w:shd w:val="clear" w:color="auto" w:fill="FFFFFF"/>
        </w:rPr>
        <w:t xml:space="preserve"> conține partea de protocol, aceasta se consideră ca fiind http.</w:t>
      </w:r>
      <w:r w:rsidRPr="00F615BE">
        <w:rPr>
          <w:rFonts w:ascii="Arial" w:hAnsi="Arial" w:cs="Arial"/>
          <w:color w:val="323232"/>
          <w:shd w:val="clear" w:color="auto" w:fill="FFFFFF"/>
        </w:rPr>
        <w:t> </w:t>
      </w:r>
      <w:r w:rsidRPr="00F615BE">
        <w:rPr>
          <w:rFonts w:ascii="Arial" w:hAnsi="Arial" w:cs="Arial"/>
          <w:color w:val="323232"/>
          <w:shd w:val="clear" w:color="auto" w:fill="FFFFFF"/>
        </w:rPr>
        <w:t xml:space="preserve">De aceea si noi </w:t>
      </w:r>
      <w:proofErr w:type="gramStart"/>
      <w:r w:rsidRPr="00F615BE">
        <w:rPr>
          <w:rFonts w:ascii="Arial" w:hAnsi="Arial" w:cs="Arial"/>
          <w:color w:val="323232"/>
          <w:shd w:val="clear" w:color="auto" w:fill="FFFFFF"/>
        </w:rPr>
        <w:t>il</w:t>
      </w:r>
      <w:proofErr w:type="gramEnd"/>
      <w:r w:rsidRPr="00F615BE">
        <w:rPr>
          <w:rFonts w:ascii="Arial" w:hAnsi="Arial" w:cs="Arial"/>
          <w:color w:val="323232"/>
          <w:shd w:val="clear" w:color="auto" w:fill="FFFFFF"/>
        </w:rPr>
        <w:t xml:space="preserve"> vom utiliza in aplicatia noastra.</w:t>
      </w:r>
    </w:p>
    <w:p w:rsidR="00F615BE" w:rsidRPr="00F615BE" w:rsidRDefault="00F615BE" w:rsidP="00F615BE">
      <w:pPr>
        <w:ind w:firstLine="720"/>
        <w:rPr>
          <w:rFonts w:ascii="Arial" w:hAnsi="Arial" w:cs="Arial"/>
          <w:color w:val="323232"/>
          <w:shd w:val="clear" w:color="auto" w:fill="FFFFFF"/>
        </w:rPr>
      </w:pPr>
      <w:r w:rsidRPr="00F615BE">
        <w:rPr>
          <w:rFonts w:ascii="Arial" w:hAnsi="Arial" w:cs="Arial"/>
          <w:color w:val="323232"/>
          <w:shd w:val="clear" w:color="auto" w:fill="FFFFFF"/>
        </w:rPr>
        <w:t xml:space="preserve">In interiorul interfetei de chat </w:t>
      </w:r>
      <w:proofErr w:type="gramStart"/>
      <w:r w:rsidRPr="00F615BE">
        <w:rPr>
          <w:rFonts w:ascii="Arial" w:hAnsi="Arial" w:cs="Arial"/>
          <w:color w:val="323232"/>
          <w:shd w:val="clear" w:color="auto" w:fill="FFFFFF"/>
        </w:rPr>
        <w:t>a</w:t>
      </w:r>
      <w:proofErr w:type="gramEnd"/>
      <w:r w:rsidRPr="00F615BE">
        <w:rPr>
          <w:rFonts w:ascii="Arial" w:hAnsi="Arial" w:cs="Arial"/>
          <w:color w:val="323232"/>
          <w:shd w:val="clear" w:color="auto" w:fill="FFFFFF"/>
        </w:rPr>
        <w:t xml:space="preserve"> acestei aplicatii se vor gasii doar informatii schimbate intre participant din randul populatiei si primar .</w:t>
      </w:r>
      <w:r w:rsidRPr="00F615BE">
        <w:rPr>
          <w:rFonts w:ascii="Arial" w:hAnsi="Arial" w:cs="Arial"/>
          <w:color w:val="323232"/>
          <w:shd w:val="clear" w:color="auto" w:fill="FFFFFF"/>
        </w:rPr>
        <w:t>Pentru planificarea audientelor sistemul informat</w:t>
      </w:r>
      <w:r w:rsidRPr="00F615BE">
        <w:rPr>
          <w:rFonts w:ascii="Arial" w:hAnsi="Arial" w:cs="Arial"/>
          <w:color w:val="323232"/>
          <w:shd w:val="clear" w:color="auto" w:fill="FFFFFF"/>
        </w:rPr>
        <w:t>ic va permite lansarea de catr e</w:t>
      </w:r>
      <w:r w:rsidRPr="00F615BE">
        <w:rPr>
          <w:rFonts w:ascii="Arial" w:hAnsi="Arial" w:cs="Arial"/>
          <w:color w:val="323232"/>
          <w:shd w:val="clear" w:color="auto" w:fill="FFFFFF"/>
        </w:rPr>
        <w:t>cetateni a unei cereri de audienta, in care acestia vor specifica datele personale si</w:t>
      </w:r>
      <w:r w:rsidRPr="00F615BE">
        <w:rPr>
          <w:rFonts w:ascii="Arial" w:hAnsi="Arial" w:cs="Arial"/>
          <w:color w:val="323232"/>
          <w:shd w:val="clear" w:color="auto" w:fill="FFFFFF"/>
        </w:rPr>
        <w:t xml:space="preserve"> </w:t>
      </w:r>
      <w:r w:rsidRPr="00F615BE">
        <w:rPr>
          <w:rFonts w:ascii="Arial" w:hAnsi="Arial" w:cs="Arial"/>
          <w:color w:val="323232"/>
          <w:shd w:val="clear" w:color="auto" w:fill="FFFFFF"/>
        </w:rPr>
        <w:t xml:space="preserve">datele de contact. Ca urmare </w:t>
      </w:r>
      <w:proofErr w:type="gramStart"/>
      <w:r w:rsidRPr="00F615BE">
        <w:rPr>
          <w:rFonts w:ascii="Arial" w:hAnsi="Arial" w:cs="Arial"/>
          <w:color w:val="323232"/>
          <w:shd w:val="clear" w:color="auto" w:fill="FFFFFF"/>
        </w:rPr>
        <w:t>a</w:t>
      </w:r>
      <w:proofErr w:type="gramEnd"/>
      <w:r w:rsidRPr="00F615BE">
        <w:rPr>
          <w:rFonts w:ascii="Arial" w:hAnsi="Arial" w:cs="Arial"/>
          <w:color w:val="323232"/>
          <w:shd w:val="clear" w:color="auto" w:fill="FFFFFF"/>
        </w:rPr>
        <w:t xml:space="preserve"> acestei cereri, cetatenii vor primi un raspuns cu data si</w:t>
      </w:r>
      <w:r w:rsidRPr="00F615BE">
        <w:rPr>
          <w:rFonts w:ascii="Arial" w:hAnsi="Arial" w:cs="Arial"/>
          <w:color w:val="323232"/>
          <w:shd w:val="clear" w:color="auto" w:fill="FFFFFF"/>
        </w:rPr>
        <w:t xml:space="preserve"> </w:t>
      </w:r>
      <w:r w:rsidRPr="00F615BE">
        <w:rPr>
          <w:rFonts w:ascii="Arial" w:hAnsi="Arial" w:cs="Arial"/>
          <w:color w:val="323232"/>
          <w:shd w:val="clear" w:color="auto" w:fill="FFFFFF"/>
        </w:rPr>
        <w:t>ora la care au fost planificati pentru audienta.</w:t>
      </w:r>
    </w:p>
    <w:p w:rsidR="00F615BE" w:rsidRPr="0082358C" w:rsidRDefault="00F615BE" w:rsidP="00F615BE">
      <w:pPr>
        <w:ind w:firstLine="720"/>
        <w:rPr>
          <w:sz w:val="24"/>
          <w:szCs w:val="24"/>
        </w:rPr>
      </w:pPr>
      <w:r w:rsidRPr="00F615BE">
        <w:rPr>
          <w:sz w:val="24"/>
          <w:szCs w:val="24"/>
        </w:rPr>
        <w:t>.</w:t>
      </w:r>
    </w:p>
    <w:p w:rsidR="0082358C" w:rsidRDefault="0082358C" w:rsidP="0082358C">
      <w:pPr>
        <w:pStyle w:val="Heading2"/>
      </w:pPr>
    </w:p>
    <w:p w:rsidR="0082358C" w:rsidRDefault="0082358C" w:rsidP="0082358C">
      <w:pPr>
        <w:ind w:firstLine="720"/>
        <w:rPr>
          <w:rFonts w:ascii="Arial" w:hAnsi="Arial" w:cs="Arial"/>
          <w:color w:val="1D1B11" w:themeColor="background2" w:themeShade="1A"/>
          <w:sz w:val="24"/>
          <w:szCs w:val="24"/>
        </w:rPr>
      </w:pPr>
    </w:p>
    <w:p w:rsidR="0082358C" w:rsidRDefault="0082358C" w:rsidP="0082358C">
      <w:pPr>
        <w:ind w:firstLine="720"/>
        <w:rPr>
          <w:rFonts w:ascii="Arial" w:hAnsi="Arial" w:cs="Arial"/>
          <w:color w:val="1D1B11" w:themeColor="background2" w:themeShade="1A"/>
          <w:sz w:val="24"/>
          <w:szCs w:val="24"/>
        </w:rPr>
      </w:pPr>
    </w:p>
    <w:p w:rsidR="0082358C" w:rsidRPr="0082358C" w:rsidRDefault="0082358C" w:rsidP="0082358C">
      <w:pPr>
        <w:ind w:firstLine="720"/>
      </w:pPr>
    </w:p>
    <w:p w:rsidR="00AD0914" w:rsidRDefault="00AD0914" w:rsidP="00AD0914">
      <w:pPr>
        <w:pStyle w:val="Heading2"/>
      </w:pPr>
    </w:p>
    <w:p w:rsidR="00AD0914" w:rsidRPr="00AD0914" w:rsidRDefault="00AD0914" w:rsidP="00AD0914">
      <w:pPr>
        <w:pStyle w:val="template"/>
        <w:rPr>
          <w:i w:val="0"/>
        </w:rPr>
      </w:pPr>
    </w:p>
    <w:p w:rsidR="00AD0914" w:rsidRDefault="00AD0914" w:rsidP="00AD0914">
      <w:pPr>
        <w:pStyle w:val="Heading2"/>
      </w:pPr>
    </w:p>
    <w:p w:rsidR="0029650F" w:rsidRDefault="0029650F" w:rsidP="00F615BE">
      <w:pPr>
        <w:rPr>
          <w:sz w:val="24"/>
          <w:szCs w:val="24"/>
        </w:rPr>
      </w:pPr>
    </w:p>
    <w:p w:rsidR="006C0D7F" w:rsidRPr="006C0D7F" w:rsidRDefault="006C0D7F" w:rsidP="006C0D7F">
      <w:pPr>
        <w:pStyle w:val="Heading2"/>
        <w:rPr>
          <w:szCs w:val="36"/>
        </w:rPr>
      </w:pPr>
      <w:bookmarkStart w:id="25" w:name="_Toc509172268"/>
      <w:r w:rsidRPr="006C0D7F">
        <w:rPr>
          <w:szCs w:val="36"/>
        </w:rPr>
        <w:lastRenderedPageBreak/>
        <w:t xml:space="preserve">2.1 </w:t>
      </w:r>
      <w:r w:rsidR="004C2BBD" w:rsidRPr="006C0D7F">
        <w:rPr>
          <w:szCs w:val="36"/>
        </w:rPr>
        <w:t>Stabilirea organigramei</w:t>
      </w:r>
      <w:bookmarkEnd w:id="25"/>
      <w:r w:rsidR="004C2BBD" w:rsidRPr="006C0D7F">
        <w:rPr>
          <w:szCs w:val="36"/>
        </w:rPr>
        <w:t xml:space="preserve"> </w:t>
      </w:r>
    </w:p>
    <w:p w:rsidR="00E44BFB" w:rsidRDefault="006C0D7F" w:rsidP="006C0D7F">
      <w:pPr>
        <w:ind w:firstLine="720"/>
        <w:rPr>
          <w:sz w:val="24"/>
          <w:szCs w:val="24"/>
        </w:rPr>
      </w:pPr>
      <w:r>
        <w:rPr>
          <w:sz w:val="24"/>
          <w:szCs w:val="24"/>
        </w:rPr>
        <w:t>S</w:t>
      </w:r>
      <w:r w:rsidR="004C2BBD">
        <w:rPr>
          <w:sz w:val="24"/>
          <w:szCs w:val="24"/>
        </w:rPr>
        <w:t xml:space="preserve">e </w:t>
      </w:r>
      <w:proofErr w:type="gramStart"/>
      <w:r w:rsidR="004C2BBD">
        <w:rPr>
          <w:sz w:val="24"/>
          <w:szCs w:val="24"/>
        </w:rPr>
        <w:t>va</w:t>
      </w:r>
      <w:proofErr w:type="gramEnd"/>
      <w:r w:rsidR="004C2BBD">
        <w:rPr>
          <w:sz w:val="24"/>
          <w:szCs w:val="24"/>
        </w:rPr>
        <w:t xml:space="preserve"> realiza in 2 etape. </w:t>
      </w:r>
      <w:proofErr w:type="gramStart"/>
      <w:r w:rsidR="004C2BBD">
        <w:rPr>
          <w:sz w:val="24"/>
          <w:szCs w:val="24"/>
        </w:rPr>
        <w:t>In prima etapa se vor specifica compartimentele existente la nivelul primariei, impreuna cu relatiile dintre acestea.</w:t>
      </w:r>
      <w:proofErr w:type="gramEnd"/>
      <w:r w:rsidR="004C2BBD">
        <w:rPr>
          <w:sz w:val="24"/>
          <w:szCs w:val="24"/>
        </w:rPr>
        <w:t xml:space="preserve"> In etapa a doua, pentru fiecare compartiment se vor stabili arhitectura si persoanele alocate fiecarui post al compartimentului. Pentru evitarea unor eventuale procese intentate primariei ca urmare a disponibilizarii unor salariati, se vor avea in vedere, pentru satisfacerea necesarului de personal al institutiei, in primul </w:t>
      </w:r>
      <w:proofErr w:type="gramStart"/>
      <w:r w:rsidR="004C2BBD">
        <w:rPr>
          <w:sz w:val="24"/>
          <w:szCs w:val="24"/>
        </w:rPr>
        <w:t>rand  angajatii</w:t>
      </w:r>
      <w:proofErr w:type="gramEnd"/>
      <w:r w:rsidR="004C2BBD">
        <w:rPr>
          <w:sz w:val="24"/>
          <w:szCs w:val="24"/>
        </w:rPr>
        <w:t xml:space="preserve"> vechi despre care se cunosc toate informatiile necesare unei bune repartizari (pregatire profesionala, conduita morala, modul in care au devenit angajati ai primariei etc.). Sistemul informatic </w:t>
      </w:r>
      <w:proofErr w:type="gramStart"/>
      <w:r w:rsidR="004C2BBD">
        <w:rPr>
          <w:sz w:val="24"/>
          <w:szCs w:val="24"/>
        </w:rPr>
        <w:t>va</w:t>
      </w:r>
      <w:proofErr w:type="gramEnd"/>
      <w:r w:rsidR="004C2BBD">
        <w:rPr>
          <w:sz w:val="24"/>
          <w:szCs w:val="24"/>
        </w:rPr>
        <w:t xml:space="preserve"> permite vizualizarea grafica a organigramei atat la nivelul institutiei, cat si la nivelul fiecarui compartiment</w:t>
      </w:r>
    </w:p>
    <w:p w:rsidR="00E44BFB" w:rsidRDefault="00E44BFB" w:rsidP="00E44BFB">
      <w:pPr>
        <w:rPr>
          <w:b/>
          <w:sz w:val="36"/>
          <w:szCs w:val="36"/>
        </w:rPr>
      </w:pPr>
    </w:p>
    <w:p w:rsidR="00E44BFB" w:rsidRPr="00A86A03" w:rsidRDefault="005A3A42" w:rsidP="006C0D7F">
      <w:pPr>
        <w:pStyle w:val="Heading2"/>
        <w:rPr>
          <w:b w:val="0"/>
          <w:szCs w:val="36"/>
        </w:rPr>
      </w:pPr>
      <w:bookmarkStart w:id="26" w:name="_Toc509172269"/>
      <w:r>
        <w:rPr>
          <w:szCs w:val="36"/>
        </w:rPr>
        <w:t>2.2</w:t>
      </w:r>
      <w:r w:rsidR="006C0D7F">
        <w:rPr>
          <w:szCs w:val="36"/>
        </w:rPr>
        <w:t xml:space="preserve"> </w:t>
      </w:r>
      <w:r w:rsidR="00E44BFB" w:rsidRPr="00A86A03">
        <w:rPr>
          <w:szCs w:val="36"/>
        </w:rPr>
        <w:t>Organigrama</w:t>
      </w:r>
      <w:bookmarkEnd w:id="26"/>
    </w:p>
    <w:p w:rsidR="00E44BFB" w:rsidRDefault="00E44BFB" w:rsidP="00E44BFB">
      <w:pPr>
        <w:rPr>
          <w:sz w:val="28"/>
          <w:szCs w:val="28"/>
        </w:rPr>
      </w:pPr>
    </w:p>
    <w:p w:rsidR="00E44BFB" w:rsidRDefault="00B831FB" w:rsidP="00E44BFB">
      <w:pPr>
        <w:rPr>
          <w:sz w:val="28"/>
          <w:szCs w:val="28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759A38D9" wp14:editId="3883D624">
                <wp:simplePos x="0" y="0"/>
                <wp:positionH relativeFrom="column">
                  <wp:posOffset>2911475</wp:posOffset>
                </wp:positionH>
                <wp:positionV relativeFrom="paragraph">
                  <wp:posOffset>105410</wp:posOffset>
                </wp:positionV>
                <wp:extent cx="78105" cy="1906905"/>
                <wp:effectExtent l="19050" t="0" r="112395" b="5524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" cy="190690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29.25pt;margin-top:8.3pt;width:6.15pt;height:150.1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 w:rsidR="00E44BF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34BAFFEA" wp14:editId="04F88FE0">
                <wp:simplePos x="0" y="0"/>
                <wp:positionH relativeFrom="column">
                  <wp:posOffset>1672590</wp:posOffset>
                </wp:positionH>
                <wp:positionV relativeFrom="paragraph">
                  <wp:posOffset>107315</wp:posOffset>
                </wp:positionV>
                <wp:extent cx="2655570" cy="1021080"/>
                <wp:effectExtent l="0" t="0" r="11430" b="2667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5570" cy="1021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8" o:spid="_x0000_s1026" style="position:absolute;margin-left:131.7pt;margin-top:8.45pt;width:209.1pt;height:80.4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" fillcolor="#4f81bd [3204]" strokecolor="#243f60 [1604]" strokeweight="2pt"/>
            </w:pict>
          </mc:Fallback>
        </mc:AlternateContent>
      </w:r>
      <w:r w:rsidR="00E44BF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4EB42C03" wp14:editId="71094C4C">
                <wp:simplePos x="0" y="0"/>
                <wp:positionH relativeFrom="column">
                  <wp:posOffset>2203450</wp:posOffset>
                </wp:positionH>
                <wp:positionV relativeFrom="paragraph">
                  <wp:posOffset>180975</wp:posOffset>
                </wp:positionV>
                <wp:extent cx="1463040" cy="9144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1770" cy="918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2D0B" w:rsidRDefault="00662D0B" w:rsidP="00E44BFB">
                            <w:pPr>
                              <w:jc w:val="center"/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color w:val="EEECE1" w:themeColor="background2"/>
                                <w:sz w:val="72"/>
                                <w:szCs w:val="72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Primar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39" type="#_x0000_t202" style="position:absolute;margin-left:173.5pt;margin-top:14.25pt;width:115.2pt;height:1in;z-index:25168332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" filled="f" stroked="f">
                <v:textbox style="mso-fit-shape-to-text:t">
                  <w:txbxContent>
                    <w:p w:rsidR="00662D0B" w:rsidRDefault="00662D0B" w:rsidP="00E44BFB">
                      <w:pPr>
                        <w:jc w:val="center"/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color w:val="EEECE1" w:themeColor="background2"/>
                          <w:sz w:val="72"/>
                          <w:szCs w:val="72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Primar</w:t>
                      </w:r>
                    </w:p>
                  </w:txbxContent>
                </v:textbox>
              </v:shape>
            </w:pict>
          </mc:Fallback>
        </mc:AlternateContent>
      </w:r>
    </w:p>
    <w:p w:rsidR="00E44BFB" w:rsidRDefault="00E44BFB" w:rsidP="00E44BFB">
      <w:pPr>
        <w:jc w:val="right"/>
        <w:rPr>
          <w:sz w:val="24"/>
          <w:szCs w:val="24"/>
        </w:rPr>
      </w:pPr>
    </w:p>
    <w:p w:rsidR="00E44BFB" w:rsidRDefault="00E44BFB" w:rsidP="00E44BFB">
      <w:pPr>
        <w:jc w:val="right"/>
        <w:rPr>
          <w:sz w:val="24"/>
          <w:szCs w:val="24"/>
        </w:rPr>
      </w:pPr>
      <w:r>
        <w:rPr>
          <w:sz w:val="24"/>
          <w:szCs w:val="24"/>
        </w:rPr>
        <w:t xml:space="preserve">   </w:t>
      </w:r>
    </w:p>
    <w:p w:rsidR="00E44BFB" w:rsidRDefault="00B831FB" w:rsidP="00E44BFB">
      <w:pPr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0CC0FE51" wp14:editId="62E922E5">
                <wp:simplePos x="0" y="0"/>
                <wp:positionH relativeFrom="column">
                  <wp:posOffset>4124325</wp:posOffset>
                </wp:positionH>
                <wp:positionV relativeFrom="paragraph">
                  <wp:posOffset>68580</wp:posOffset>
                </wp:positionV>
                <wp:extent cx="419100" cy="847725"/>
                <wp:effectExtent l="0" t="0" r="57150" b="6667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6" o:spid="_x0000_s1026" type="#_x0000_t32" style="position:absolute;margin-left:324.75pt;margin-top:5.4pt;width:33pt;height:66.75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4EC913F" wp14:editId="228CE080">
                <wp:simplePos x="0" y="0"/>
                <wp:positionH relativeFrom="column">
                  <wp:posOffset>1209675</wp:posOffset>
                </wp:positionH>
                <wp:positionV relativeFrom="paragraph">
                  <wp:posOffset>68580</wp:posOffset>
                </wp:positionV>
                <wp:extent cx="1002030" cy="876300"/>
                <wp:effectExtent l="38100" t="0" r="26670" b="571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030" cy="876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4" o:spid="_x0000_s1026" type="#_x0000_t32" style="position:absolute;margin-left:95.25pt;margin-top:5.4pt;width:78.9pt;height:69pt;flip:x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" strokecolor="#4579b8 [3044]">
                <v:stroke endarrow="open"/>
              </v:shape>
            </w:pict>
          </mc:Fallback>
        </mc:AlternateContent>
      </w:r>
    </w:p>
    <w:p w:rsidR="00E44BFB" w:rsidRDefault="00E44BFB" w:rsidP="00E44BFB">
      <w:pPr>
        <w:rPr>
          <w:sz w:val="24"/>
          <w:szCs w:val="24"/>
        </w:rPr>
      </w:pPr>
    </w:p>
    <w:p w:rsidR="00E44BFB" w:rsidRDefault="00AD142E" w:rsidP="00E44BFB">
      <w:pPr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1520" behindDoc="1" locked="0" layoutInCell="1" allowOverlap="1" wp14:anchorId="118D5456" wp14:editId="75E925CE">
                <wp:simplePos x="0" y="0"/>
                <wp:positionH relativeFrom="column">
                  <wp:posOffset>-215265</wp:posOffset>
                </wp:positionH>
                <wp:positionV relativeFrom="paragraph">
                  <wp:posOffset>252095</wp:posOffset>
                </wp:positionV>
                <wp:extent cx="1828800" cy="1137920"/>
                <wp:effectExtent l="0" t="0" r="19050" b="2413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137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0" o:spid="_x0000_s1026" style="position:absolute;margin-left:-16.95pt;margin-top:19.85pt;width:2in;height:89.6pt;z-index:-251624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" fillcolor="#4f81bd [3204]" strokecolor="#243f60 [1604]" strokeweight="2pt"/>
            </w:pict>
          </mc:Fallback>
        </mc:AlternateContent>
      </w:r>
      <w:r w:rsidR="00B831F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0496" behindDoc="1" locked="0" layoutInCell="1" allowOverlap="1" wp14:anchorId="0C5C4361" wp14:editId="4A91974F">
                <wp:simplePos x="0" y="0"/>
                <wp:positionH relativeFrom="column">
                  <wp:posOffset>4226560</wp:posOffset>
                </wp:positionH>
                <wp:positionV relativeFrom="paragraph">
                  <wp:posOffset>233045</wp:posOffset>
                </wp:positionV>
                <wp:extent cx="1701800" cy="1128395"/>
                <wp:effectExtent l="0" t="0" r="12700" b="1460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1800" cy="1128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2" o:spid="_x0000_s1026" style="position:absolute;margin-left:332.8pt;margin-top:18.35pt;width:134pt;height:88.85pt;z-index:-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" fillcolor="#4f81bd [3204]" strokecolor="#243f60 [1604]" strokeweight="2pt"/>
            </w:pict>
          </mc:Fallback>
        </mc:AlternateContent>
      </w:r>
      <w:r w:rsidR="00B831FB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2544" behindDoc="1" locked="0" layoutInCell="1" allowOverlap="1" wp14:anchorId="4E669EF2" wp14:editId="51EC7D4F">
                <wp:simplePos x="0" y="0"/>
                <wp:positionH relativeFrom="column">
                  <wp:posOffset>2207895</wp:posOffset>
                </wp:positionH>
                <wp:positionV relativeFrom="paragraph">
                  <wp:posOffset>246380</wp:posOffset>
                </wp:positionV>
                <wp:extent cx="1663065" cy="1128395"/>
                <wp:effectExtent l="0" t="0" r="13335" b="1460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065" cy="11283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1" o:spid="_x0000_s1026" style="position:absolute;margin-left:173.85pt;margin-top:19.4pt;width:130.95pt;height:88.85pt;z-index:-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" fillcolor="#4f81bd [3204]" strokecolor="#243f60 [1604]" strokeweight="2pt"/>
            </w:pict>
          </mc:Fallback>
        </mc:AlternateContent>
      </w:r>
    </w:p>
    <w:p w:rsidR="00E44BFB" w:rsidRDefault="00B831FB" w:rsidP="00E44BFB">
      <w:pPr>
        <w:rPr>
          <w:sz w:val="24"/>
          <w:szCs w:val="24"/>
        </w:rPr>
      </w:pP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78901FE7" wp14:editId="4C24E9D0">
                <wp:simplePos x="0" y="0"/>
                <wp:positionH relativeFrom="column">
                  <wp:posOffset>4179570</wp:posOffset>
                </wp:positionH>
                <wp:positionV relativeFrom="paragraph">
                  <wp:posOffset>64770</wp:posOffset>
                </wp:positionV>
                <wp:extent cx="1809115" cy="78486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9115" cy="784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2D0B" w:rsidRDefault="00662D0B" w:rsidP="00E44BFB">
                            <w:pPr>
                              <w:jc w:val="center"/>
                              <w:rPr>
                                <w:noProof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28"/>
                                <w:szCs w:val="28"/>
                                <w14:shadow w14:blurRad="63500" w14:dist="0" w14:dir="3600000" w14:sx="100000" w14:sy="100000" w14:kx="0" w14:ky="0" w14:algn="tl">
                                  <w14:srgbClr w14:val="000000">
                                    <w14:alpha w14:val="30000"/>
                                  </w14:srgbClr>
                                </w14:shadow>
                                <w14:textOutline w14:w="9207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Directia de evidenta a persoanelor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1" o:spid="_x0000_s1040" type="#_x0000_t202" style="position:absolute;margin-left:329.1pt;margin-top:5.1pt;width:142.45pt;height:61.8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" filled="f" stroked="f">
                <v:textbox style="mso-fit-shape-to-text:t">
                  <w:txbxContent>
                    <w:p w:rsidR="00662D0B" w:rsidRDefault="00662D0B" w:rsidP="00E44BFB">
                      <w:pPr>
                        <w:jc w:val="center"/>
                        <w:rPr>
                          <w:noProof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noProof/>
                          <w:sz w:val="28"/>
                          <w:szCs w:val="28"/>
                          <w14:shadow w14:blurRad="63500" w14:dist="0" w14:dir="3600000" w14:sx="100000" w14:sy="100000" w14:kx="0" w14:ky="0" w14:algn="tl">
                            <w14:srgbClr w14:val="000000">
                              <w14:alpha w14:val="30000"/>
                            </w14:srgbClr>
                          </w14:shadow>
                          <w14:textOutline w14:w="9207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Directia de evidenta a persoanelor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3F2AA502" wp14:editId="62090C66">
                <wp:simplePos x="0" y="0"/>
                <wp:positionH relativeFrom="column">
                  <wp:posOffset>2275840</wp:posOffset>
                </wp:positionH>
                <wp:positionV relativeFrom="paragraph">
                  <wp:posOffset>96520</wp:posOffset>
                </wp:positionV>
                <wp:extent cx="1539240" cy="769620"/>
                <wp:effectExtent l="0" t="0" r="0" b="508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9240" cy="769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2D0B" w:rsidRDefault="00662D0B" w:rsidP="00E44BF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Directia servicii publice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8" o:spid="_x0000_s1041" type="#_x0000_t202" style="position:absolute;margin-left:179.2pt;margin-top:7.6pt;width:121.2pt;height:60.6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" filled="f" stroked="f">
                <v:textbox style="mso-fit-shape-to-text:t">
                  <w:txbxContent>
                    <w:p w:rsidR="00662D0B" w:rsidRDefault="00662D0B" w:rsidP="00E44BF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Directia servicii publice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102D9A9F" wp14:editId="40917903">
                <wp:simplePos x="0" y="0"/>
                <wp:positionH relativeFrom="column">
                  <wp:posOffset>56515</wp:posOffset>
                </wp:positionH>
                <wp:positionV relativeFrom="paragraph">
                  <wp:posOffset>96520</wp:posOffset>
                </wp:positionV>
                <wp:extent cx="1556385" cy="739140"/>
                <wp:effectExtent l="0" t="0" r="0" b="381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385" cy="739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2D0B" w:rsidRDefault="00662D0B" w:rsidP="00E44BFB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28"/>
                                <w:szCs w:val="28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Directia  impozite  si taxe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7" o:spid="_x0000_s1042" type="#_x0000_t202" style="position:absolute;margin-left:4.45pt;margin-top:7.6pt;width:122.55pt;height:58.2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" filled="f" stroked="f">
                <v:textbox>
                  <w:txbxContent>
                    <w:p w:rsidR="00662D0B" w:rsidRDefault="00662D0B" w:rsidP="00E44BFB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28"/>
                          <w:szCs w:val="28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Directia  impozite  si taxe</w:t>
                      </w:r>
                    </w:p>
                  </w:txbxContent>
                </v:textbox>
              </v:shape>
            </w:pict>
          </mc:Fallback>
        </mc:AlternateContent>
      </w:r>
    </w:p>
    <w:p w:rsidR="00AD142E" w:rsidRDefault="00AD142E" w:rsidP="00E44BFB">
      <w:pPr>
        <w:rPr>
          <w:b/>
          <w:color w:val="4F81BD" w:themeColor="accent1"/>
          <w:spacing w:val="20"/>
          <w:sz w:val="40"/>
          <w:szCs w:val="4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AD0914" w:rsidRDefault="00AD0914" w:rsidP="00E44BFB">
      <w:pPr>
        <w:rPr>
          <w:b/>
          <w:color w:val="4F81BD" w:themeColor="accent1"/>
          <w:spacing w:val="20"/>
          <w:sz w:val="40"/>
          <w:szCs w:val="4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F615BE" w:rsidRDefault="00F615BE" w:rsidP="00E44BFB">
      <w:pPr>
        <w:rPr>
          <w:b/>
          <w:color w:val="4F81BD" w:themeColor="accent1"/>
          <w:spacing w:val="20"/>
          <w:sz w:val="40"/>
          <w:szCs w:val="4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F615BE" w:rsidRPr="00165AB8" w:rsidRDefault="00F615BE" w:rsidP="00E44BFB">
      <w:pPr>
        <w:rPr>
          <w:b/>
          <w:color w:val="4F81BD" w:themeColor="accent1"/>
          <w:spacing w:val="20"/>
          <w:sz w:val="40"/>
          <w:szCs w:val="4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</w:p>
    <w:p w:rsidR="00E44BFB" w:rsidRDefault="00E44BFB" w:rsidP="00E44BFB">
      <w:pPr>
        <w:rPr>
          <w:sz w:val="24"/>
          <w:szCs w:val="24"/>
        </w:rPr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93568" behindDoc="0" locked="0" layoutInCell="1" allowOverlap="1" wp14:anchorId="27DC4B39" wp14:editId="493E8919">
                <wp:simplePos x="0" y="0"/>
                <wp:positionH relativeFrom="column">
                  <wp:posOffset>1485900</wp:posOffset>
                </wp:positionH>
                <wp:positionV relativeFrom="paragraph">
                  <wp:posOffset>-133350</wp:posOffset>
                </wp:positionV>
                <wp:extent cx="2476500" cy="428625"/>
                <wp:effectExtent l="0" t="0" r="19050" b="28575"/>
                <wp:wrapNone/>
                <wp:docPr id="288" name="Text Box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6500" cy="4286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D0B" w:rsidRDefault="00662D0B" w:rsidP="00E44BF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Directia impozite si taxe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8" o:spid="_x0000_s1043" type="#_x0000_t202" style="position:absolute;margin-left:117pt;margin-top:-10.5pt;width:195pt;height:33.75pt;z-index:25169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" fillcolor="white [3201]" strokeweight=".5pt">
                <v:textbox>
                  <w:txbxContent>
                    <w:p w:rsidR="00662D0B" w:rsidRDefault="00662D0B" w:rsidP="00E44BF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Directia impozite si taxe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7F1E512E" wp14:editId="491D4E64">
                <wp:simplePos x="0" y="0"/>
                <wp:positionH relativeFrom="column">
                  <wp:posOffset>2695575</wp:posOffset>
                </wp:positionH>
                <wp:positionV relativeFrom="paragraph">
                  <wp:posOffset>295275</wp:posOffset>
                </wp:positionV>
                <wp:extent cx="0" cy="809625"/>
                <wp:effectExtent l="95250" t="0" r="57150" b="66675"/>
                <wp:wrapNone/>
                <wp:docPr id="289" name="Straight Arrow Connector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96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9" o:spid="_x0000_s1026" type="#_x0000_t32" style="position:absolute;margin-left:212.25pt;margin-top:23.25pt;width:0;height:63.75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45535C3" wp14:editId="53FC2EBD">
                <wp:simplePos x="0" y="0"/>
                <wp:positionH relativeFrom="column">
                  <wp:posOffset>2066925</wp:posOffset>
                </wp:positionH>
                <wp:positionV relativeFrom="paragraph">
                  <wp:posOffset>1106805</wp:posOffset>
                </wp:positionV>
                <wp:extent cx="1771650" cy="352425"/>
                <wp:effectExtent l="0" t="0" r="19050" b="28575"/>
                <wp:wrapNone/>
                <wp:docPr id="290" name="Text Box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D0B" w:rsidRDefault="00662D0B" w:rsidP="00E44BFB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Director </w:t>
                            </w:r>
                            <w:proofErr w:type="gramStart"/>
                            <w:r>
                              <w:rPr>
                                <w:sz w:val="28"/>
                                <w:szCs w:val="28"/>
                              </w:rPr>
                              <w:t>executiv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0" o:spid="_x0000_s1044" type="#_x0000_t202" style="position:absolute;margin-left:162.75pt;margin-top:87.15pt;width:139.5pt;height:27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" fillcolor="white [3201]" strokeweight=".5pt">
                <v:textbox>
                  <w:txbxContent>
                    <w:p w:rsidR="00662D0B" w:rsidRDefault="00662D0B" w:rsidP="00E44BFB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Director </w:t>
                      </w:r>
                      <w:proofErr w:type="gramStart"/>
                      <w:r>
                        <w:rPr>
                          <w:sz w:val="28"/>
                          <w:szCs w:val="28"/>
                        </w:rPr>
                        <w:t>executiv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6640" behindDoc="0" locked="0" layoutInCell="1" allowOverlap="1" wp14:anchorId="0C99EBA5" wp14:editId="07F1CA66">
                <wp:simplePos x="0" y="0"/>
                <wp:positionH relativeFrom="column">
                  <wp:posOffset>1000125</wp:posOffset>
                </wp:positionH>
                <wp:positionV relativeFrom="paragraph">
                  <wp:posOffset>2497455</wp:posOffset>
                </wp:positionV>
                <wp:extent cx="1371600" cy="733425"/>
                <wp:effectExtent l="0" t="0" r="19050" b="28575"/>
                <wp:wrapNone/>
                <wp:docPr id="291" name="Text Box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D0B" w:rsidRDefault="00662D0B" w:rsidP="00E44BFB">
                            <w:pPr>
                              <w:jc w:val="center"/>
                            </w:pPr>
                            <w:r>
                              <w:t>Serviciul constatare impunere si control personae juridice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1" o:spid="_x0000_s1045" type="#_x0000_t202" style="position:absolute;margin-left:78.75pt;margin-top:196.65pt;width:108pt;height:57.7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" fillcolor="white [3201]" strokeweight=".5pt">
                <v:textbox>
                  <w:txbxContent>
                    <w:p w:rsidR="00662D0B" w:rsidRDefault="00662D0B" w:rsidP="00E44BFB">
                      <w:pPr>
                        <w:jc w:val="center"/>
                      </w:pPr>
                      <w:r>
                        <w:t>Serviciul constatare impunere si control personae juridice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7664" behindDoc="0" locked="0" layoutInCell="1" allowOverlap="1" wp14:anchorId="61EE5A08" wp14:editId="1000E0D7">
                <wp:simplePos x="0" y="0"/>
                <wp:positionH relativeFrom="column">
                  <wp:posOffset>3448050</wp:posOffset>
                </wp:positionH>
                <wp:positionV relativeFrom="paragraph">
                  <wp:posOffset>2497455</wp:posOffset>
                </wp:positionV>
                <wp:extent cx="1752600" cy="733425"/>
                <wp:effectExtent l="0" t="0" r="19050" b="28575"/>
                <wp:wrapNone/>
                <wp:docPr id="292" name="Text Box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733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D0B" w:rsidRDefault="00662D0B" w:rsidP="00E44BFB">
                            <w:pPr>
                              <w:jc w:val="center"/>
                            </w:pPr>
                            <w:r>
                              <w:t>Serviciul urmarire executare silita persone juridice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92" o:spid="_x0000_s1046" type="#_x0000_t202" style="position:absolute;margin-left:271.5pt;margin-top:196.65pt;width:138pt;height:57.75pt;z-index:251697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" fillcolor="white [3201]" strokeweight=".5pt">
                <v:textbox>
                  <w:txbxContent>
                    <w:p w:rsidR="00662D0B" w:rsidRDefault="00662D0B" w:rsidP="00E44BFB">
                      <w:pPr>
                        <w:jc w:val="center"/>
                      </w:pPr>
                      <w:r>
                        <w:t>Serviciul urmarire executare silita persone juridice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0CBE5C38" wp14:editId="7DE48816">
                <wp:simplePos x="0" y="0"/>
                <wp:positionH relativeFrom="column">
                  <wp:posOffset>1704975</wp:posOffset>
                </wp:positionH>
                <wp:positionV relativeFrom="paragraph">
                  <wp:posOffset>1459230</wp:posOffset>
                </wp:positionV>
                <wp:extent cx="762000" cy="1038225"/>
                <wp:effectExtent l="38100" t="0" r="19050" b="47625"/>
                <wp:wrapNone/>
                <wp:docPr id="293" name="Straight Arrow Connector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0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3" o:spid="_x0000_s1026" type="#_x0000_t32" style="position:absolute;margin-left:134.25pt;margin-top:114.9pt;width:60pt;height:81.75pt;flip:x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4345B997" wp14:editId="64EDAA99">
                <wp:simplePos x="0" y="0"/>
                <wp:positionH relativeFrom="column">
                  <wp:posOffset>3571875</wp:posOffset>
                </wp:positionH>
                <wp:positionV relativeFrom="paragraph">
                  <wp:posOffset>1459230</wp:posOffset>
                </wp:positionV>
                <wp:extent cx="981075" cy="1038225"/>
                <wp:effectExtent l="0" t="0" r="66675" b="47625"/>
                <wp:wrapNone/>
                <wp:docPr id="294" name="Straight Arrow Connector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0382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94" o:spid="_x0000_s1026" type="#_x0000_t32" style="position:absolute;margin-left:281.25pt;margin-top:114.9pt;width:77.25pt;height:81.75pt;z-index:25169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0CB69A22" wp14:editId="5443C911">
                <wp:simplePos x="0" y="0"/>
                <wp:positionH relativeFrom="column">
                  <wp:posOffset>2371725</wp:posOffset>
                </wp:positionH>
                <wp:positionV relativeFrom="paragraph">
                  <wp:posOffset>1640205</wp:posOffset>
                </wp:positionV>
                <wp:extent cx="1362075" cy="742950"/>
                <wp:effectExtent l="0" t="0" r="0" b="0"/>
                <wp:wrapNone/>
                <wp:docPr id="295" name="Text Box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742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662D0B" w:rsidRDefault="00662D0B" w:rsidP="00E44BFB">
                            <w:pPr>
                              <w:jc w:val="center"/>
                              <w:rPr>
                                <w:b/>
                                <w:noProof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EEECE1" w:themeColor="background2"/>
                                <w:sz w:val="36"/>
                                <w:szCs w:val="36"/>
                                <w14:shadow w14:blurRad="41275" w14:dist="20320" w14:dir="18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  <w14:textOutline w14:w="6350" w14:cap="flat" w14:cmpd="sng" w14:algn="ctr">
                                  <w14:solidFill>
                                    <w14:schemeClr w14:val="tx2">
                                      <w14:satMod w14:val="155000"/>
                                    </w14:schemeClr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bg2">
                                      <w14:tint w14:val="85000"/>
                                      <w14:satMod w14:val="155000"/>
                                    </w14:schemeClr>
                                  </w14:solidFill>
                                </w14:textFill>
                              </w:rPr>
                              <w:t>Avand atributiile</w:t>
                            </w:r>
                          </w:p>
                          <w:p w:rsidR="00662D0B" w:rsidRDefault="00662D0B" w:rsidP="00E44BF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5" o:spid="_x0000_s1047" type="#_x0000_t202" style="position:absolute;margin-left:186.75pt;margin-top:129.15pt;width:107.25pt;height:58.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" filled="f" stroked="f">
                <v:textbox>
                  <w:txbxContent>
                    <w:p w:rsidR="00662D0B" w:rsidRDefault="00662D0B" w:rsidP="00E44BFB">
                      <w:pPr>
                        <w:jc w:val="center"/>
                        <w:rPr>
                          <w:b/>
                          <w:noProof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noProof/>
                          <w:color w:val="EEECE1" w:themeColor="background2"/>
                          <w:sz w:val="36"/>
                          <w:szCs w:val="36"/>
                          <w14:shadow w14:blurRad="41275" w14:dist="20320" w14:dir="18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  <w14:textOutline w14:w="6350" w14:cap="flat" w14:cmpd="sng" w14:algn="ctr">
                            <w14:solidFill>
                              <w14:schemeClr w14:val="tx2">
                                <w14:satMod w14:val="155000"/>
                              </w14:schemeClr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bg2">
                                <w14:tint w14:val="85000"/>
                                <w14:satMod w14:val="155000"/>
                              </w14:schemeClr>
                            </w14:solidFill>
                          </w14:textFill>
                        </w:rPr>
                        <w:t>Avand atributiile</w:t>
                      </w:r>
                    </w:p>
                    <w:p w:rsidR="00662D0B" w:rsidRDefault="00662D0B" w:rsidP="00E44BFB"/>
                  </w:txbxContent>
                </v:textbox>
              </v:shape>
            </w:pict>
          </mc:Fallback>
        </mc:AlternateContent>
      </w:r>
      <w:r w:rsidR="00AD142E">
        <w:rPr>
          <w:b/>
          <w:color w:val="4F81BD" w:themeColor="accent1"/>
          <w:spacing w:val="20"/>
          <w:sz w:val="40"/>
          <w:szCs w:val="4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1.</w:t>
      </w:r>
    </w:p>
    <w:p w:rsidR="00E44BFB" w:rsidRDefault="00E44BFB" w:rsidP="00E44BFB">
      <w:pPr>
        <w:rPr>
          <w:sz w:val="24"/>
          <w:szCs w:val="24"/>
        </w:rPr>
      </w:pPr>
    </w:p>
    <w:p w:rsidR="00E44BFB" w:rsidRDefault="00E44BFB" w:rsidP="00E44BFB">
      <w:pPr>
        <w:rPr>
          <w:sz w:val="40"/>
          <w:szCs w:val="40"/>
        </w:rPr>
      </w:pPr>
    </w:p>
    <w:p w:rsidR="00E44BFB" w:rsidRDefault="00E44BFB" w:rsidP="00E44BFB">
      <w:pPr>
        <w:rPr>
          <w:sz w:val="40"/>
          <w:szCs w:val="40"/>
        </w:rPr>
      </w:pPr>
    </w:p>
    <w:p w:rsidR="00B41C6B" w:rsidRDefault="00B41C6B" w:rsidP="004C2BBD">
      <w:pPr>
        <w:ind w:firstLine="720"/>
        <w:rPr>
          <w:sz w:val="24"/>
          <w:szCs w:val="24"/>
        </w:rPr>
      </w:pPr>
    </w:p>
    <w:p w:rsidR="00E44BFB" w:rsidRDefault="00E44BFB" w:rsidP="004C2BBD">
      <w:pPr>
        <w:ind w:firstLine="720"/>
        <w:rPr>
          <w:sz w:val="24"/>
          <w:szCs w:val="24"/>
        </w:rPr>
      </w:pPr>
    </w:p>
    <w:p w:rsidR="006C0D7F" w:rsidRDefault="006C0D7F" w:rsidP="004C2BBD">
      <w:pPr>
        <w:ind w:firstLine="720"/>
        <w:rPr>
          <w:sz w:val="24"/>
          <w:szCs w:val="24"/>
        </w:rPr>
      </w:pPr>
    </w:p>
    <w:p w:rsidR="00410A53" w:rsidRDefault="00410A53" w:rsidP="006C0D7F">
      <w:pPr>
        <w:pStyle w:val="Heading2"/>
        <w:rPr>
          <w:szCs w:val="36"/>
        </w:rPr>
      </w:pPr>
      <w:bookmarkStart w:id="27" w:name="_Toc509172270"/>
    </w:p>
    <w:p w:rsidR="00410A53" w:rsidRDefault="00410A53" w:rsidP="006C0D7F">
      <w:pPr>
        <w:pStyle w:val="Heading2"/>
        <w:rPr>
          <w:szCs w:val="36"/>
        </w:rPr>
      </w:pPr>
    </w:p>
    <w:p w:rsidR="00165AB8" w:rsidRDefault="00165AB8" w:rsidP="00165AB8"/>
    <w:p w:rsidR="00165AB8" w:rsidRDefault="00165AB8" w:rsidP="00165AB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47856C4A" wp14:editId="649827ED">
                <wp:simplePos x="0" y="0"/>
                <wp:positionH relativeFrom="column">
                  <wp:posOffset>2181225</wp:posOffset>
                </wp:positionH>
                <wp:positionV relativeFrom="paragraph">
                  <wp:posOffset>299720</wp:posOffset>
                </wp:positionV>
                <wp:extent cx="2000250" cy="361950"/>
                <wp:effectExtent l="0" t="0" r="19050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00250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D0B" w:rsidRPr="00165AB8" w:rsidRDefault="00662D0B" w:rsidP="00165AB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65AB8">
                              <w:rPr>
                                <w:sz w:val="28"/>
                                <w:szCs w:val="28"/>
                              </w:rPr>
                              <w:t>Directia servicii publice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48" type="#_x0000_t202" style="position:absolute;margin-left:171.75pt;margin-top:23.6pt;width:157.5pt;height:28.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" fillcolor="white [3201]" strokeweight=".5pt">
                <v:textbox>
                  <w:txbxContent>
                    <w:p w:rsidR="00662D0B" w:rsidRPr="00165AB8" w:rsidRDefault="00662D0B" w:rsidP="00165AB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5AB8">
                        <w:rPr>
                          <w:sz w:val="28"/>
                          <w:szCs w:val="28"/>
                        </w:rPr>
                        <w:t>Directia servicii publice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color w:val="4F81BD" w:themeColor="accent1"/>
          <w:spacing w:val="20"/>
          <w:sz w:val="40"/>
          <w:szCs w:val="4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t>2.</w:t>
      </w:r>
    </w:p>
    <w:p w:rsidR="00165AB8" w:rsidRDefault="00165AB8" w:rsidP="00165AB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3C408F28" wp14:editId="13C0C621">
                <wp:simplePos x="0" y="0"/>
                <wp:positionH relativeFrom="column">
                  <wp:posOffset>3781425</wp:posOffset>
                </wp:positionH>
                <wp:positionV relativeFrom="paragraph">
                  <wp:posOffset>153035</wp:posOffset>
                </wp:positionV>
                <wp:extent cx="400050" cy="590550"/>
                <wp:effectExtent l="0" t="0" r="76200" b="57150"/>
                <wp:wrapNone/>
                <wp:docPr id="297" name="Straight Arrow Connector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5905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7" o:spid="_x0000_s1026" type="#_x0000_t32" style="position:absolute;margin-left:297.75pt;margin-top:12.05pt;width:31.5pt;height:46.5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" strokecolor="#4579b8 [3044]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4832" behindDoc="0" locked="0" layoutInCell="1" allowOverlap="1" wp14:anchorId="657D963C" wp14:editId="1DF9691F">
                <wp:simplePos x="0" y="0"/>
                <wp:positionH relativeFrom="column">
                  <wp:posOffset>1352550</wp:posOffset>
                </wp:positionH>
                <wp:positionV relativeFrom="paragraph">
                  <wp:posOffset>153035</wp:posOffset>
                </wp:positionV>
                <wp:extent cx="1171575" cy="638175"/>
                <wp:effectExtent l="38100" t="0" r="28575" b="66675"/>
                <wp:wrapNone/>
                <wp:docPr id="296" name="Straight Arrow Connector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6381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96" o:spid="_x0000_s1026" type="#_x0000_t32" style="position:absolute;margin-left:106.5pt;margin-top:12.05pt;width:92.25pt;height:50.25pt;flip:x;z-index: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" strokecolor="#4579b8 [3044]">
                <v:stroke endarrow="open"/>
              </v:shape>
            </w:pict>
          </mc:Fallback>
        </mc:AlternateContent>
      </w:r>
    </w:p>
    <w:p w:rsidR="00165AB8" w:rsidRDefault="00165AB8" w:rsidP="00165AB8"/>
    <w:p w:rsidR="00165AB8" w:rsidRDefault="00442706" w:rsidP="00165AB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04427E44" wp14:editId="05F2AC6E">
                <wp:simplePos x="0" y="0"/>
                <wp:positionH relativeFrom="column">
                  <wp:posOffset>-361950</wp:posOffset>
                </wp:positionH>
                <wp:positionV relativeFrom="paragraph">
                  <wp:posOffset>278129</wp:posOffset>
                </wp:positionV>
                <wp:extent cx="904875" cy="1838325"/>
                <wp:effectExtent l="38100" t="0" r="28575" b="66675"/>
                <wp:wrapNone/>
                <wp:docPr id="312" name="Straight Arrow Connector 3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04875" cy="18383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2" o:spid="_x0000_s1026" type="#_x0000_t32" style="position:absolute;margin-left:-28.5pt;margin-top:21.9pt;width:71.25pt;height:144.75pt;flip:x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 w:rsidR="00165AB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2784" behindDoc="0" locked="0" layoutInCell="1" allowOverlap="1" wp14:anchorId="49CDB481" wp14:editId="739289B5">
                <wp:simplePos x="0" y="0"/>
                <wp:positionH relativeFrom="column">
                  <wp:posOffset>542925</wp:posOffset>
                </wp:positionH>
                <wp:positionV relativeFrom="paragraph">
                  <wp:posOffset>144780</wp:posOffset>
                </wp:positionV>
                <wp:extent cx="1638300" cy="295275"/>
                <wp:effectExtent l="0" t="0" r="1905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3830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D0B" w:rsidRPr="00165AB8" w:rsidRDefault="00662D0B" w:rsidP="00165AB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65AB8">
                              <w:rPr>
                                <w:sz w:val="28"/>
                                <w:szCs w:val="28"/>
                              </w:rPr>
                              <w:t xml:space="preserve">Director </w:t>
                            </w:r>
                            <w:proofErr w:type="gramStart"/>
                            <w:r w:rsidRPr="00165AB8">
                              <w:rPr>
                                <w:sz w:val="28"/>
                                <w:szCs w:val="28"/>
                              </w:rPr>
                              <w:t>executiv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9" o:spid="_x0000_s1049" type="#_x0000_t202" style="position:absolute;margin-left:42.75pt;margin-top:11.4pt;width:129pt;height:23.25pt;z-index:2517027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" fillcolor="white [3201]" strokeweight=".5pt">
                <v:textbox>
                  <w:txbxContent>
                    <w:p w:rsidR="00662D0B" w:rsidRPr="00165AB8" w:rsidRDefault="00662D0B" w:rsidP="00165AB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165AB8">
                        <w:rPr>
                          <w:sz w:val="28"/>
                          <w:szCs w:val="28"/>
                        </w:rPr>
                        <w:t xml:space="preserve">Director </w:t>
                      </w:r>
                      <w:proofErr w:type="gramStart"/>
                      <w:r w:rsidRPr="00165AB8">
                        <w:rPr>
                          <w:sz w:val="28"/>
                          <w:szCs w:val="28"/>
                        </w:rPr>
                        <w:t>executiv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165AB8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57B9E495" wp14:editId="1182FD7A">
                <wp:simplePos x="0" y="0"/>
                <wp:positionH relativeFrom="column">
                  <wp:posOffset>3400424</wp:posOffset>
                </wp:positionH>
                <wp:positionV relativeFrom="paragraph">
                  <wp:posOffset>97155</wp:posOffset>
                </wp:positionV>
                <wp:extent cx="2257425" cy="342900"/>
                <wp:effectExtent l="0" t="0" r="2857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57425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D0B" w:rsidRPr="00165AB8" w:rsidRDefault="00662D0B" w:rsidP="00165AB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Director executive-adjunct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0" o:spid="_x0000_s1050" type="#_x0000_t202" style="position:absolute;margin-left:267.75pt;margin-top:7.65pt;width:177.75pt;height:27pt;z-index:25170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" fillcolor="white [3201]" strokeweight=".5pt">
                <v:textbox>
                  <w:txbxContent>
                    <w:p w:rsidR="00662D0B" w:rsidRPr="00165AB8" w:rsidRDefault="00662D0B" w:rsidP="00165AB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Director executive-adjunct</w:t>
                      </w:r>
                    </w:p>
                  </w:txbxContent>
                </v:textbox>
              </v:shape>
            </w:pict>
          </mc:Fallback>
        </mc:AlternateContent>
      </w:r>
    </w:p>
    <w:p w:rsidR="00165AB8" w:rsidRDefault="00B831FB" w:rsidP="00165AB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6942E086" wp14:editId="45AC5F27">
                <wp:simplePos x="0" y="0"/>
                <wp:positionH relativeFrom="column">
                  <wp:posOffset>4972050</wp:posOffset>
                </wp:positionH>
                <wp:positionV relativeFrom="paragraph">
                  <wp:posOffset>116840</wp:posOffset>
                </wp:positionV>
                <wp:extent cx="228600" cy="781050"/>
                <wp:effectExtent l="0" t="0" r="57150" b="57150"/>
                <wp:wrapNone/>
                <wp:docPr id="314" name="Straight Arrow Connector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4" o:spid="_x0000_s1026" type="#_x0000_t32" style="position:absolute;margin-left:391.5pt;margin-top:9.2pt;width:18pt;height:61.5pt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5072" behindDoc="0" locked="0" layoutInCell="1" allowOverlap="1" wp14:anchorId="00CB3948" wp14:editId="0F613808">
                <wp:simplePos x="0" y="0"/>
                <wp:positionH relativeFrom="column">
                  <wp:posOffset>3781425</wp:posOffset>
                </wp:positionH>
                <wp:positionV relativeFrom="paragraph">
                  <wp:posOffset>116840</wp:posOffset>
                </wp:positionV>
                <wp:extent cx="400050" cy="781050"/>
                <wp:effectExtent l="38100" t="0" r="19050" b="57150"/>
                <wp:wrapNone/>
                <wp:docPr id="313" name="Straight Arrow Connector 3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0050" cy="781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3" o:spid="_x0000_s1026" type="#_x0000_t32" style="position:absolute;margin-left:297.75pt;margin-top:9.2pt;width:31.5pt;height:61.5pt;flip:x;z-index: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" strokecolor="#4579b8 [3044]">
                <v:stroke endarrow="open"/>
              </v:shape>
            </w:pict>
          </mc:Fallback>
        </mc:AlternateContent>
      </w:r>
      <w:r w:rsidR="0044270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FAF3937" wp14:editId="2032BBB3">
                <wp:simplePos x="0" y="0"/>
                <wp:positionH relativeFrom="column">
                  <wp:posOffset>2066925</wp:posOffset>
                </wp:positionH>
                <wp:positionV relativeFrom="paragraph">
                  <wp:posOffset>116839</wp:posOffset>
                </wp:positionV>
                <wp:extent cx="0" cy="1666875"/>
                <wp:effectExtent l="95250" t="0" r="57150" b="66675"/>
                <wp:wrapNone/>
                <wp:docPr id="310" name="Straight Arrow Connector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668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0" o:spid="_x0000_s1026" type="#_x0000_t32" style="position:absolute;margin-left:162.75pt;margin-top:9.2pt;width:0;height:131.25pt;z-index: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" strokecolor="#4579b8 [3044]">
                <v:stroke endarrow="open"/>
              </v:shape>
            </w:pict>
          </mc:Fallback>
        </mc:AlternateContent>
      </w:r>
      <w:r w:rsidR="00442706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55579383" wp14:editId="1BC2E3BE">
                <wp:simplePos x="0" y="0"/>
                <wp:positionH relativeFrom="column">
                  <wp:posOffset>1190625</wp:posOffset>
                </wp:positionH>
                <wp:positionV relativeFrom="paragraph">
                  <wp:posOffset>116840</wp:posOffset>
                </wp:positionV>
                <wp:extent cx="0" cy="495300"/>
                <wp:effectExtent l="95250" t="0" r="57150" b="57150"/>
                <wp:wrapNone/>
                <wp:docPr id="306" name="Straight Arrow Connector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53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6" o:spid="_x0000_s1026" type="#_x0000_t32" style="position:absolute;margin-left:93.75pt;margin-top:9.2pt;width:0;height:39pt;z-index:2517120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" strokecolor="#4579b8 [3044]">
                <v:stroke endarrow="open"/>
              </v:shape>
            </w:pict>
          </mc:Fallback>
        </mc:AlternateContent>
      </w:r>
    </w:p>
    <w:p w:rsidR="00165AB8" w:rsidRDefault="00442706" w:rsidP="00165AB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8928" behindDoc="0" locked="0" layoutInCell="1" allowOverlap="1" wp14:anchorId="1EA7B569" wp14:editId="22E73844">
                <wp:simplePos x="0" y="0"/>
                <wp:positionH relativeFrom="column">
                  <wp:posOffset>314325</wp:posOffset>
                </wp:positionH>
                <wp:positionV relativeFrom="paragraph">
                  <wp:posOffset>289560</wp:posOffset>
                </wp:positionV>
                <wp:extent cx="1628775" cy="600075"/>
                <wp:effectExtent l="0" t="0" r="28575" b="28575"/>
                <wp:wrapNone/>
                <wp:docPr id="300" name="Text Box 3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8775" cy="600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D0B" w:rsidRDefault="00662D0B" w:rsidP="00442706">
                            <w:pPr>
                              <w:jc w:val="center"/>
                            </w:pPr>
                            <w:r>
                              <w:t>Serviciul administrare si intretinere drumuri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300" o:spid="_x0000_s1051" type="#_x0000_t202" style="position:absolute;margin-left:24.75pt;margin-top:22.8pt;width:128.25pt;height:47.25pt;z-index: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" fillcolor="white [3201]" strokeweight=".5pt">
                <v:textbox>
                  <w:txbxContent>
                    <w:p w:rsidR="00662D0B" w:rsidRDefault="00662D0B" w:rsidP="00442706">
                      <w:pPr>
                        <w:jc w:val="center"/>
                      </w:pPr>
                      <w:r>
                        <w:t>Serviciul administrare si intretinere drumuri</w:t>
                      </w:r>
                    </w:p>
                  </w:txbxContent>
                </v:textbox>
              </v:shape>
            </w:pict>
          </mc:Fallback>
        </mc:AlternateContent>
      </w:r>
    </w:p>
    <w:p w:rsidR="00165AB8" w:rsidRDefault="00442706" w:rsidP="00165AB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10976" behindDoc="0" locked="0" layoutInCell="1" allowOverlap="1" wp14:anchorId="1B66483F" wp14:editId="3DEE4D90">
                <wp:simplePos x="0" y="0"/>
                <wp:positionH relativeFrom="column">
                  <wp:posOffset>4762500</wp:posOffset>
                </wp:positionH>
                <wp:positionV relativeFrom="paragraph">
                  <wp:posOffset>252095</wp:posOffset>
                </wp:positionV>
                <wp:extent cx="1171575" cy="1238250"/>
                <wp:effectExtent l="0" t="0" r="28575" b="19050"/>
                <wp:wrapNone/>
                <wp:docPr id="302" name="Text Box 3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D0B" w:rsidRDefault="00662D0B" w:rsidP="00B831FB">
                            <w:pPr>
                              <w:jc w:val="center"/>
                            </w:pPr>
                            <w:r>
                              <w:t xml:space="preserve">Serviciul </w:t>
                            </w:r>
                            <w:proofErr w:type="gramStart"/>
                            <w:r>
                              <w:t>administrare  si</w:t>
                            </w:r>
                            <w:proofErr w:type="gramEnd"/>
                            <w:r>
                              <w:t xml:space="preserve"> monitorizare servicilor de utilitate publica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2" o:spid="_x0000_s1052" type="#_x0000_t202" style="position:absolute;margin-left:375pt;margin-top:19.85pt;width:92.25pt;height:97.5pt;z-index:251710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" fillcolor="white [3201]" strokeweight=".5pt">
                <v:textbox>
                  <w:txbxContent>
                    <w:p w:rsidR="00662D0B" w:rsidRDefault="00662D0B" w:rsidP="00B831FB">
                      <w:pPr>
                        <w:jc w:val="center"/>
                      </w:pPr>
                      <w:r>
                        <w:t xml:space="preserve">Serviciul </w:t>
                      </w:r>
                      <w:proofErr w:type="gramStart"/>
                      <w:r>
                        <w:t>administrare  si</w:t>
                      </w:r>
                      <w:proofErr w:type="gramEnd"/>
                      <w:r>
                        <w:t xml:space="preserve"> monitorizare servicilor de utilitate publica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A225B62" wp14:editId="1318C926">
                <wp:simplePos x="0" y="0"/>
                <wp:positionH relativeFrom="column">
                  <wp:posOffset>3238500</wp:posOffset>
                </wp:positionH>
                <wp:positionV relativeFrom="paragraph">
                  <wp:posOffset>252095</wp:posOffset>
                </wp:positionV>
                <wp:extent cx="1228725" cy="1238250"/>
                <wp:effectExtent l="0" t="0" r="28575" b="19050"/>
                <wp:wrapNone/>
                <wp:docPr id="301" name="Text Box 3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8725" cy="1238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D0B" w:rsidRDefault="00662D0B" w:rsidP="00442706">
                            <w:pPr>
                              <w:jc w:val="center"/>
                            </w:pPr>
                            <w:r>
                              <w:t>Serviciul administrare si monitorizare transport public local si siguranta circulatiei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1" o:spid="_x0000_s1053" type="#_x0000_t202" style="position:absolute;margin-left:255pt;margin-top:19.85pt;width:96.75pt;height:97.5pt;z-index:251709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" fillcolor="white [3201]" strokeweight=".5pt">
                <v:textbox>
                  <w:txbxContent>
                    <w:p w:rsidR="00662D0B" w:rsidRDefault="00662D0B" w:rsidP="00442706">
                      <w:pPr>
                        <w:jc w:val="center"/>
                      </w:pPr>
                      <w:r>
                        <w:t>Serviciul administrare si monitorizare transport public local si siguranta circulatiei</w:t>
                      </w:r>
                    </w:p>
                  </w:txbxContent>
                </v:textbox>
              </v:shape>
            </w:pict>
          </mc:Fallback>
        </mc:AlternateContent>
      </w:r>
    </w:p>
    <w:p w:rsidR="00165AB8" w:rsidRDefault="00165AB8" w:rsidP="00165AB8"/>
    <w:p w:rsidR="00165AB8" w:rsidRDefault="00165AB8" w:rsidP="00165AB8"/>
    <w:p w:rsidR="00165AB8" w:rsidRPr="00165AB8" w:rsidRDefault="00442706" w:rsidP="00165AB8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8E964BD" wp14:editId="6CCA6765">
                <wp:simplePos x="0" y="0"/>
                <wp:positionH relativeFrom="column">
                  <wp:posOffset>1314450</wp:posOffset>
                </wp:positionH>
                <wp:positionV relativeFrom="paragraph">
                  <wp:posOffset>187325</wp:posOffset>
                </wp:positionV>
                <wp:extent cx="1362075" cy="1095375"/>
                <wp:effectExtent l="0" t="0" r="28575" b="28575"/>
                <wp:wrapNone/>
                <wp:docPr id="299" name="Text Box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095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D0B" w:rsidRDefault="00662D0B" w:rsidP="00165AB8">
                            <w:pPr>
                              <w:jc w:val="center"/>
                            </w:pPr>
                            <w:r>
                              <w:t>Compartiment monitorizarea contractelor de lucrari si intocmire atasamente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9" o:spid="_x0000_s1054" type="#_x0000_t202" style="position:absolute;margin-left:103.5pt;margin-top:14.75pt;width:107.25pt;height:86.25pt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" fillcolor="white [3201]" strokeweight=".5pt">
                <v:textbox>
                  <w:txbxContent>
                    <w:p w:rsidR="00662D0B" w:rsidRDefault="00662D0B" w:rsidP="00165AB8">
                      <w:pPr>
                        <w:jc w:val="center"/>
                      </w:pPr>
                      <w:r>
                        <w:t>Compartiment monitorizarea contractelor de lucrari si intocmire atasamente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706880" behindDoc="0" locked="0" layoutInCell="1" allowOverlap="1" wp14:anchorId="2BED8B7F" wp14:editId="530D6013">
                <wp:simplePos x="0" y="0"/>
                <wp:positionH relativeFrom="column">
                  <wp:posOffset>-561975</wp:posOffset>
                </wp:positionH>
                <wp:positionV relativeFrom="paragraph">
                  <wp:posOffset>167640</wp:posOffset>
                </wp:positionV>
                <wp:extent cx="1362075" cy="1114425"/>
                <wp:effectExtent l="0" t="0" r="28575" b="28575"/>
                <wp:wrapNone/>
                <wp:docPr id="298" name="Text Box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2075" cy="1114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D0B" w:rsidRDefault="00662D0B" w:rsidP="00165AB8">
                            <w:pPr>
                              <w:jc w:val="center"/>
                            </w:pPr>
                            <w:r>
                              <w:t>Compartiment lucrari intretinere si reparatii drumuri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8" o:spid="_x0000_s1055" type="#_x0000_t202" style="position:absolute;margin-left:-44.25pt;margin-top:13.2pt;width:107.25pt;height:87.75pt;z-index:251706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" fillcolor="white [3201]" strokeweight=".5pt">
                <v:textbox>
                  <w:txbxContent>
                    <w:p w:rsidR="00662D0B" w:rsidRDefault="00662D0B" w:rsidP="00165AB8">
                      <w:pPr>
                        <w:jc w:val="center"/>
                      </w:pPr>
                      <w:r>
                        <w:t>Compartiment lucrari intretinere si reparatii drumuri</w:t>
                      </w:r>
                    </w:p>
                  </w:txbxContent>
                </v:textbox>
              </v:shape>
            </w:pict>
          </mc:Fallback>
        </mc:AlternateContent>
      </w:r>
    </w:p>
    <w:p w:rsidR="00B831FB" w:rsidRDefault="00B831FB" w:rsidP="006C0D7F">
      <w:pPr>
        <w:pStyle w:val="Heading2"/>
        <w:rPr>
          <w:szCs w:val="36"/>
        </w:rPr>
      </w:pPr>
    </w:p>
    <w:p w:rsidR="00B831FB" w:rsidRPr="00B831FB" w:rsidRDefault="00B831FB" w:rsidP="00B831FB"/>
    <w:p w:rsidR="00B831FB" w:rsidRPr="00B831FB" w:rsidRDefault="00B831FB" w:rsidP="006C0D7F">
      <w:pPr>
        <w:pStyle w:val="Heading2"/>
        <w:rPr>
          <w:spacing w:val="20"/>
          <w:sz w:val="40"/>
          <w:szCs w:val="4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</w:pPr>
      <w:r>
        <w:rPr>
          <w:spacing w:val="20"/>
          <w:sz w:val="40"/>
          <w:szCs w:val="40"/>
          <w14:shadow w14:blurRad="25006" w14:dist="20002" w14:dir="16020000" w14:sx="100000" w14:sy="100000" w14:kx="0" w14:ky="0" w14:algn="tl">
            <w14:schemeClr w14:val="accent1">
              <w14:alpha w14:val="40000"/>
              <w14:satMod w14:val="200000"/>
              <w14:shade w14:val="1000"/>
            </w14:schemeClr>
          </w14:shadow>
          <w14:textOutline w14:w="9004" w14:cap="flat" w14:cmpd="sng" w14:algn="ctr">
            <w14:solidFill>
              <w14:schemeClr w14:val="accent1">
                <w14:satMod w14:val="200000"/>
                <w14:tint w14:val="72000"/>
              </w14:schemeClr>
            </w14:solidFill>
            <w14:prstDash w14:val="solid"/>
            <w14:round/>
          </w14:textOutline>
          <w14:textFill>
            <w14:solidFill>
              <w14:schemeClr w14:val="accent1">
                <w14:alpha w14:val="94300"/>
                <w14:satMod w14:val="280000"/>
                <w14:tint w14:val="100000"/>
              </w14:schemeClr>
            </w14:solidFill>
          </w14:textFill>
        </w:rPr>
        <w:lastRenderedPageBreak/>
        <w:t>3.</w:t>
      </w:r>
    </w:p>
    <w:p w:rsidR="00B831FB" w:rsidRDefault="00B831FB" w:rsidP="006C0D7F">
      <w:pPr>
        <w:pStyle w:val="Heading2"/>
        <w:rPr>
          <w:szCs w:val="36"/>
        </w:rPr>
      </w:pPr>
    </w:p>
    <w:p w:rsidR="00B831FB" w:rsidRDefault="00B831FB" w:rsidP="006C0D7F">
      <w:pPr>
        <w:pStyle w:val="Heading2"/>
        <w:rPr>
          <w:szCs w:val="36"/>
        </w:rPr>
      </w:pPr>
      <w:r>
        <w:rPr>
          <w:noProof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432BAA0B" wp14:editId="7D274C79">
                <wp:simplePos x="0" y="0"/>
                <wp:positionH relativeFrom="column">
                  <wp:posOffset>2647950</wp:posOffset>
                </wp:positionH>
                <wp:positionV relativeFrom="paragraph">
                  <wp:posOffset>-66675</wp:posOffset>
                </wp:positionV>
                <wp:extent cx="9525" cy="514350"/>
                <wp:effectExtent l="95250" t="0" r="66675" b="57150"/>
                <wp:wrapNone/>
                <wp:docPr id="319" name="Straight Arrow Connector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19" o:spid="_x0000_s1026" type="#_x0000_t32" style="position:absolute;margin-left:208.5pt;margin-top:-5.25pt;width:.75pt;height:40.5pt;flip:x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717120" behindDoc="0" locked="0" layoutInCell="1" allowOverlap="1" wp14:anchorId="67ADAE0C" wp14:editId="0CFAF860">
                <wp:simplePos x="0" y="0"/>
                <wp:positionH relativeFrom="column">
                  <wp:posOffset>1418590</wp:posOffset>
                </wp:positionH>
                <wp:positionV relativeFrom="paragraph">
                  <wp:posOffset>-476250</wp:posOffset>
                </wp:positionV>
                <wp:extent cx="2771775" cy="409575"/>
                <wp:effectExtent l="0" t="0" r="28575" b="28575"/>
                <wp:wrapNone/>
                <wp:docPr id="315" name="Text Box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1775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D0B" w:rsidRPr="00B831FB" w:rsidRDefault="00662D0B" w:rsidP="00B831F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831FB">
                              <w:rPr>
                                <w:sz w:val="28"/>
                                <w:szCs w:val="28"/>
                              </w:rPr>
                              <w:t>Directia de evidenta a persoanelor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315" o:spid="_x0000_s1056" type="#_x0000_t202" style="position:absolute;margin-left:111.7pt;margin-top:-37.5pt;width:218.25pt;height:32.25pt;z-index:251717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" fillcolor="white [3201]" strokeweight=".5pt">
                <v:textbox>
                  <w:txbxContent>
                    <w:p w:rsidR="00662D0B" w:rsidRPr="00B831FB" w:rsidRDefault="00662D0B" w:rsidP="00B831F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831FB">
                        <w:rPr>
                          <w:sz w:val="28"/>
                          <w:szCs w:val="28"/>
                        </w:rPr>
                        <w:t>Directia de evidenta a persoanelor</w:t>
                      </w:r>
                    </w:p>
                  </w:txbxContent>
                </v:textbox>
              </v:shape>
            </w:pict>
          </mc:Fallback>
        </mc:AlternateContent>
      </w:r>
    </w:p>
    <w:p w:rsidR="00B831FB" w:rsidRDefault="00B831FB" w:rsidP="006C0D7F">
      <w:pPr>
        <w:pStyle w:val="Heading2"/>
        <w:rPr>
          <w:szCs w:val="36"/>
        </w:rPr>
      </w:pPr>
      <w:r>
        <w:rPr>
          <w:noProof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723264" behindDoc="0" locked="0" layoutInCell="1" allowOverlap="1" wp14:anchorId="13173193" wp14:editId="7BD59ECE">
                <wp:simplePos x="0" y="0"/>
                <wp:positionH relativeFrom="column">
                  <wp:posOffset>3257550</wp:posOffset>
                </wp:positionH>
                <wp:positionV relativeFrom="paragraph">
                  <wp:posOffset>316230</wp:posOffset>
                </wp:positionV>
                <wp:extent cx="371475" cy="609600"/>
                <wp:effectExtent l="0" t="0" r="47625" b="57150"/>
                <wp:wrapNone/>
                <wp:docPr id="321" name="Straight Arrow Connector 3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6096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1" o:spid="_x0000_s1026" type="#_x0000_t32" style="position:absolute;margin-left:256.5pt;margin-top:24.9pt;width:29.25pt;height:48pt;z-index: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" strokecolor="#4579b8 [3044]">
                <v:stroke endarrow="open"/>
              </v:shape>
            </w:pict>
          </mc:Fallback>
        </mc:AlternateContent>
      </w:r>
      <w:r>
        <w:rPr>
          <w:noProof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4D3A2CD6" wp14:editId="4BD6EC14">
                <wp:simplePos x="0" y="0"/>
                <wp:positionH relativeFrom="column">
                  <wp:posOffset>942975</wp:posOffset>
                </wp:positionH>
                <wp:positionV relativeFrom="paragraph">
                  <wp:posOffset>316230</wp:posOffset>
                </wp:positionV>
                <wp:extent cx="1304925" cy="628650"/>
                <wp:effectExtent l="38100" t="0" r="28575" b="57150"/>
                <wp:wrapNone/>
                <wp:docPr id="320" name="Straight Arrow Connector 3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6286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20" o:spid="_x0000_s1026" type="#_x0000_t32" style="position:absolute;margin-left:74.25pt;margin-top:24.9pt;width:102.75pt;height:49.5pt;flip:x;z-index: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" strokecolor="#4579b8 [3044]">
                <v:stroke endarrow="open"/>
              </v:shape>
            </w:pict>
          </mc:Fallback>
        </mc:AlternateContent>
      </w:r>
      <w:r>
        <w:rPr>
          <w:noProof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0F2B890B" wp14:editId="1435334E">
                <wp:simplePos x="0" y="0"/>
                <wp:positionH relativeFrom="column">
                  <wp:posOffset>1971675</wp:posOffset>
                </wp:positionH>
                <wp:positionV relativeFrom="paragraph">
                  <wp:posOffset>15875</wp:posOffset>
                </wp:positionV>
                <wp:extent cx="1438275" cy="304800"/>
                <wp:effectExtent l="0" t="0" r="28575" b="19050"/>
                <wp:wrapNone/>
                <wp:docPr id="318" name="Text Box 3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D0B" w:rsidRPr="00B831FB" w:rsidRDefault="00662D0B" w:rsidP="00B831FB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B831FB">
                              <w:rPr>
                                <w:sz w:val="28"/>
                                <w:szCs w:val="28"/>
                              </w:rPr>
                              <w:t xml:space="preserve">Director </w:t>
                            </w:r>
                            <w:proofErr w:type="gramStart"/>
                            <w:r w:rsidRPr="00B831FB">
                              <w:rPr>
                                <w:sz w:val="28"/>
                                <w:szCs w:val="28"/>
                              </w:rPr>
                              <w:t>executiv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8" o:spid="_x0000_s1057" type="#_x0000_t202" style="position:absolute;margin-left:155.25pt;margin-top:1.25pt;width:113.25pt;height:24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" fillcolor="white [3201]" strokeweight=".5pt">
                <v:textbox>
                  <w:txbxContent>
                    <w:p w:rsidR="00662D0B" w:rsidRPr="00B831FB" w:rsidRDefault="00662D0B" w:rsidP="00B831FB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B831FB">
                        <w:rPr>
                          <w:sz w:val="28"/>
                          <w:szCs w:val="28"/>
                        </w:rPr>
                        <w:t xml:space="preserve">Director </w:t>
                      </w:r>
                      <w:proofErr w:type="gramStart"/>
                      <w:r w:rsidRPr="00B831FB">
                        <w:rPr>
                          <w:sz w:val="28"/>
                          <w:szCs w:val="28"/>
                        </w:rPr>
                        <w:t>executiv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</w:p>
    <w:p w:rsidR="00B831FB" w:rsidRDefault="00B831FB" w:rsidP="006C0D7F">
      <w:pPr>
        <w:pStyle w:val="Heading2"/>
        <w:rPr>
          <w:szCs w:val="36"/>
        </w:rPr>
      </w:pPr>
    </w:p>
    <w:p w:rsidR="00B831FB" w:rsidRDefault="00B831FB" w:rsidP="006C0D7F">
      <w:pPr>
        <w:pStyle w:val="Heading2"/>
        <w:rPr>
          <w:szCs w:val="36"/>
        </w:rPr>
      </w:pPr>
      <w:r>
        <w:rPr>
          <w:noProof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719168" behindDoc="0" locked="0" layoutInCell="1" allowOverlap="1" wp14:anchorId="57FDF5AD" wp14:editId="44C6CC7B">
                <wp:simplePos x="0" y="0"/>
                <wp:positionH relativeFrom="column">
                  <wp:posOffset>2962275</wp:posOffset>
                </wp:positionH>
                <wp:positionV relativeFrom="paragraph">
                  <wp:posOffset>55245</wp:posOffset>
                </wp:positionV>
                <wp:extent cx="2238375" cy="361950"/>
                <wp:effectExtent l="0" t="0" r="28575" b="19050"/>
                <wp:wrapNone/>
                <wp:docPr id="317" name="Text Box 3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361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D0B" w:rsidRPr="00B831FB" w:rsidRDefault="00662D0B" w:rsidP="00B831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831FB">
                              <w:rPr>
                                <w:sz w:val="24"/>
                                <w:szCs w:val="24"/>
                              </w:rPr>
                              <w:t>Serviciul evidenta persoanelor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7" o:spid="_x0000_s1058" type="#_x0000_t202" style="position:absolute;margin-left:233.25pt;margin-top:4.35pt;width:176.25pt;height:28.5pt;z-index:251719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" fillcolor="white [3201]" strokeweight=".5pt">
                <v:textbox>
                  <w:txbxContent>
                    <w:p w:rsidR="00662D0B" w:rsidRPr="00B831FB" w:rsidRDefault="00662D0B" w:rsidP="00B831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831FB">
                        <w:rPr>
                          <w:sz w:val="24"/>
                          <w:szCs w:val="24"/>
                        </w:rPr>
                        <w:t>Serviciul evidenta persoanelor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Cs w:val="36"/>
          <w:lang w:val="en-GB" w:eastAsia="en-GB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199F7456" wp14:editId="153EBF11">
                <wp:simplePos x="0" y="0"/>
                <wp:positionH relativeFrom="column">
                  <wp:posOffset>352425</wp:posOffset>
                </wp:positionH>
                <wp:positionV relativeFrom="paragraph">
                  <wp:posOffset>83820</wp:posOffset>
                </wp:positionV>
                <wp:extent cx="1619250" cy="333375"/>
                <wp:effectExtent l="0" t="0" r="19050" b="28575"/>
                <wp:wrapNone/>
                <wp:docPr id="316" name="Text Box 3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9250" cy="3333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2D0B" w:rsidRPr="00B831FB" w:rsidRDefault="00662D0B" w:rsidP="00B831FB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B831FB">
                              <w:rPr>
                                <w:sz w:val="24"/>
                                <w:szCs w:val="24"/>
                              </w:rPr>
                              <w:t>Serviciul stare civila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16" o:spid="_x0000_s1059" type="#_x0000_t202" style="position:absolute;margin-left:27.75pt;margin-top:6.6pt;width:127.5pt;height:26.25pt;z-index:2517181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" fillcolor="white [3201]" strokeweight=".5pt">
                <v:textbox>
                  <w:txbxContent>
                    <w:p w:rsidR="00662D0B" w:rsidRPr="00B831FB" w:rsidRDefault="00662D0B" w:rsidP="00B831FB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B831FB">
                        <w:rPr>
                          <w:sz w:val="24"/>
                          <w:szCs w:val="24"/>
                        </w:rPr>
                        <w:t>Serviciul stare civila</w:t>
                      </w:r>
                    </w:p>
                  </w:txbxContent>
                </v:textbox>
              </v:shape>
            </w:pict>
          </mc:Fallback>
        </mc:AlternateContent>
      </w:r>
    </w:p>
    <w:p w:rsidR="00B831FB" w:rsidRDefault="00B831FB" w:rsidP="006C0D7F">
      <w:pPr>
        <w:pStyle w:val="Heading2"/>
        <w:rPr>
          <w:szCs w:val="36"/>
        </w:rPr>
      </w:pPr>
    </w:p>
    <w:p w:rsidR="00B831FB" w:rsidRDefault="00B831FB" w:rsidP="006C0D7F">
      <w:pPr>
        <w:pStyle w:val="Heading2"/>
        <w:rPr>
          <w:szCs w:val="36"/>
        </w:rPr>
      </w:pPr>
    </w:p>
    <w:p w:rsidR="006C0D7F" w:rsidRPr="006C0D7F" w:rsidRDefault="005A3A42" w:rsidP="006C0D7F">
      <w:pPr>
        <w:pStyle w:val="Heading2"/>
        <w:rPr>
          <w:szCs w:val="36"/>
        </w:rPr>
      </w:pPr>
      <w:r>
        <w:rPr>
          <w:szCs w:val="36"/>
        </w:rPr>
        <w:t>2.3</w:t>
      </w:r>
      <w:r w:rsidR="006C0D7F" w:rsidRPr="006C0D7F">
        <w:rPr>
          <w:szCs w:val="36"/>
        </w:rPr>
        <w:t xml:space="preserve"> E</w:t>
      </w:r>
      <w:r w:rsidR="004C2BBD" w:rsidRPr="006C0D7F">
        <w:rPr>
          <w:szCs w:val="36"/>
        </w:rPr>
        <w:t>fectuarea audientelor</w:t>
      </w:r>
      <w:bookmarkEnd w:id="27"/>
      <w:r w:rsidR="004C2BBD" w:rsidRPr="006C0D7F">
        <w:rPr>
          <w:szCs w:val="36"/>
        </w:rPr>
        <w:t xml:space="preserve"> </w:t>
      </w:r>
    </w:p>
    <w:p w:rsidR="004C2BBD" w:rsidRPr="006C0D7F" w:rsidRDefault="006C0D7F" w:rsidP="006C0D7F">
      <w:pPr>
        <w:ind w:firstLine="720"/>
        <w:rPr>
          <w:sz w:val="28"/>
          <w:szCs w:val="28"/>
        </w:rPr>
      </w:pPr>
      <w:r w:rsidRPr="006C0D7F">
        <w:rPr>
          <w:sz w:val="28"/>
          <w:szCs w:val="28"/>
        </w:rPr>
        <w:t>S</w:t>
      </w:r>
      <w:r w:rsidR="004C2BBD" w:rsidRPr="006C0D7F">
        <w:rPr>
          <w:sz w:val="28"/>
          <w:szCs w:val="28"/>
        </w:rPr>
        <w:t xml:space="preserve">e </w:t>
      </w:r>
      <w:proofErr w:type="gramStart"/>
      <w:r w:rsidR="004C2BBD" w:rsidRPr="006C0D7F">
        <w:rPr>
          <w:sz w:val="28"/>
          <w:szCs w:val="28"/>
        </w:rPr>
        <w:t>va</w:t>
      </w:r>
      <w:proofErr w:type="gramEnd"/>
      <w:r w:rsidR="004C2BBD" w:rsidRPr="006C0D7F">
        <w:rPr>
          <w:sz w:val="28"/>
          <w:szCs w:val="28"/>
        </w:rPr>
        <w:t xml:space="preserve"> specifica un program de lucru si se va proiecta un modul de planificare a acestora pe baza cererilor venite de la populatie. Audientele online se vor desfasura sub forma unui chat cu unul sau mai multi participanti din randul populatiei: audiente individuale sau audiente in grup. La finalul unei sedinte de audiente se </w:t>
      </w:r>
      <w:proofErr w:type="gramStart"/>
      <w:r w:rsidR="004C2BBD" w:rsidRPr="006C0D7F">
        <w:rPr>
          <w:sz w:val="28"/>
          <w:szCs w:val="28"/>
        </w:rPr>
        <w:t>va</w:t>
      </w:r>
      <w:proofErr w:type="gramEnd"/>
      <w:r w:rsidR="004C2BBD" w:rsidRPr="006C0D7F">
        <w:rPr>
          <w:sz w:val="28"/>
          <w:szCs w:val="28"/>
        </w:rPr>
        <w:t xml:space="preserve"> genera un raport al audientelor in grup care va putea fi facut public pe site-ul institutiei; pentru audientele individuale raportul va fi disponibil doar primarului si cetateanului conectat la audienta.  </w:t>
      </w:r>
    </w:p>
    <w:p w:rsidR="006C0D7F" w:rsidRPr="006C0D7F" w:rsidRDefault="005A3A42" w:rsidP="006C0D7F">
      <w:pPr>
        <w:pStyle w:val="Heading2"/>
        <w:rPr>
          <w:szCs w:val="36"/>
        </w:rPr>
      </w:pPr>
      <w:bookmarkStart w:id="28" w:name="_Toc509172271"/>
      <w:r>
        <w:rPr>
          <w:szCs w:val="36"/>
        </w:rPr>
        <w:t>2.4</w:t>
      </w:r>
      <w:r w:rsidR="006C0D7F" w:rsidRPr="006C0D7F">
        <w:rPr>
          <w:szCs w:val="36"/>
        </w:rPr>
        <w:t xml:space="preserve"> </w:t>
      </w:r>
      <w:r w:rsidR="004C2BBD" w:rsidRPr="006C0D7F">
        <w:rPr>
          <w:szCs w:val="36"/>
        </w:rPr>
        <w:t>Managementul fluxului de documente</w:t>
      </w:r>
      <w:bookmarkEnd w:id="28"/>
      <w:r w:rsidR="004C2BBD" w:rsidRPr="006C0D7F">
        <w:rPr>
          <w:szCs w:val="36"/>
        </w:rPr>
        <w:t xml:space="preserve"> </w:t>
      </w:r>
    </w:p>
    <w:p w:rsidR="005A3A42" w:rsidRDefault="006C0D7F" w:rsidP="005A3A42">
      <w:pPr>
        <w:ind w:firstLine="720"/>
        <w:rPr>
          <w:sz w:val="28"/>
          <w:szCs w:val="28"/>
        </w:rPr>
      </w:pPr>
      <w:proofErr w:type="gramStart"/>
      <w:r w:rsidRPr="006C0D7F">
        <w:rPr>
          <w:sz w:val="28"/>
          <w:szCs w:val="28"/>
        </w:rPr>
        <w:t>V</w:t>
      </w:r>
      <w:r w:rsidR="004C2BBD" w:rsidRPr="006C0D7F">
        <w:rPr>
          <w:sz w:val="28"/>
          <w:szCs w:val="28"/>
        </w:rPr>
        <w:t>a</w:t>
      </w:r>
      <w:proofErr w:type="gramEnd"/>
      <w:r w:rsidR="004C2BBD" w:rsidRPr="006C0D7F">
        <w:rPr>
          <w:sz w:val="28"/>
          <w:szCs w:val="28"/>
        </w:rPr>
        <w:t xml:space="preserve"> permite consultarea de catre primar, a documentelor din cadrul primariei in vederea unei bune informari; modificarea si/sau semnarea unui document. Pentru aceasta se </w:t>
      </w:r>
      <w:proofErr w:type="gramStart"/>
      <w:r w:rsidR="004C2BBD" w:rsidRPr="006C0D7F">
        <w:rPr>
          <w:sz w:val="28"/>
          <w:szCs w:val="28"/>
        </w:rPr>
        <w:t>va</w:t>
      </w:r>
      <w:proofErr w:type="gramEnd"/>
      <w:r w:rsidR="004C2BBD" w:rsidRPr="006C0D7F">
        <w:rPr>
          <w:sz w:val="28"/>
          <w:szCs w:val="28"/>
        </w:rPr>
        <w:t xml:space="preserve"> avea in vedere stocarea si regasirea documentelor in format electronic si posibilitatea de scanare/imprimare a acestora.</w:t>
      </w:r>
    </w:p>
    <w:p w:rsidR="00A07749" w:rsidRPr="00F615BE" w:rsidRDefault="00A07749">
      <w:pPr>
        <w:rPr>
          <w:sz w:val="24"/>
          <w:szCs w:val="24"/>
        </w:rPr>
      </w:pPr>
    </w:p>
    <w:p w:rsidR="00BF5C35" w:rsidRDefault="00BF5C35">
      <w:pPr>
        <w:rPr>
          <w:sz w:val="40"/>
          <w:szCs w:val="40"/>
        </w:rPr>
      </w:pPr>
      <w:ins w:id="29" w:author="Viktor" w:date="2018-03-15T18:52:00Z">
        <w:r>
          <w:rPr>
            <w:sz w:val="40"/>
            <w:szCs w:val="40"/>
          </w:rPr>
          <w:t xml:space="preserve"> </w:t>
        </w:r>
      </w:ins>
    </w:p>
    <w:p w:rsidR="004C2BBD" w:rsidRDefault="00A07749" w:rsidP="00A07749">
      <w:pPr>
        <w:pStyle w:val="Heading1"/>
        <w:rPr>
          <w:szCs w:val="40"/>
        </w:rPr>
      </w:pPr>
      <w:bookmarkStart w:id="30" w:name="_Toc509172283"/>
      <w:proofErr w:type="gramStart"/>
      <w:r>
        <w:rPr>
          <w:szCs w:val="40"/>
        </w:rPr>
        <w:lastRenderedPageBreak/>
        <w:t>4.System</w:t>
      </w:r>
      <w:proofErr w:type="gramEnd"/>
      <w:r>
        <w:rPr>
          <w:szCs w:val="40"/>
        </w:rPr>
        <w:t xml:space="preserve"> features</w:t>
      </w:r>
      <w:bookmarkEnd w:id="30"/>
    </w:p>
    <w:p w:rsidR="00183EA9" w:rsidRDefault="00183EA9" w:rsidP="00183EA9">
      <w:pPr>
        <w:rPr>
          <w:ins w:id="31" w:author="Viktor" w:date="2018-03-15T18:39:00Z"/>
          <w:sz w:val="40"/>
          <w:szCs w:val="40"/>
        </w:rPr>
      </w:pPr>
      <w:proofErr w:type="gramStart"/>
      <w:ins w:id="32" w:author="Viktor" w:date="2018-03-15T18:39:00Z">
        <w:r>
          <w:rPr>
            <w:sz w:val="40"/>
            <w:szCs w:val="40"/>
          </w:rPr>
          <w:t>4.system</w:t>
        </w:r>
        <w:proofErr w:type="gramEnd"/>
        <w:r>
          <w:rPr>
            <w:sz w:val="40"/>
            <w:szCs w:val="40"/>
          </w:rPr>
          <w:t xml:space="preserve"> features</w:t>
        </w:r>
      </w:ins>
    </w:p>
    <w:p w:rsidR="00183EA9" w:rsidRDefault="00183EA9" w:rsidP="00183EA9">
      <w:pPr>
        <w:rPr>
          <w:ins w:id="33" w:author="Viktor" w:date="2018-03-15T18:52:00Z"/>
          <w:sz w:val="40"/>
          <w:szCs w:val="40"/>
        </w:rPr>
      </w:pPr>
      <w:ins w:id="34" w:author="Viktor" w:date="2018-03-15T18:39:00Z">
        <w:r>
          <w:rPr>
            <w:sz w:val="40"/>
            <w:szCs w:val="40"/>
          </w:rPr>
          <w:t xml:space="preserve">Cu – </w:t>
        </w:r>
        <w:proofErr w:type="gramStart"/>
        <w:r>
          <w:rPr>
            <w:sz w:val="40"/>
            <w:szCs w:val="40"/>
          </w:rPr>
          <w:t>ce</w:t>
        </w:r>
        <w:proofErr w:type="gramEnd"/>
        <w:r>
          <w:rPr>
            <w:sz w:val="40"/>
            <w:szCs w:val="40"/>
          </w:rPr>
          <w:t xml:space="preserve"> trebuie sa faca, fara explicatii</w:t>
        </w:r>
      </w:ins>
    </w:p>
    <w:p w:rsidR="00183EA9" w:rsidRPr="00183EA9" w:rsidRDefault="00183EA9" w:rsidP="00183EA9">
      <w:ins w:id="35" w:author="Viktor" w:date="2018-03-15T18:52:00Z">
        <w:r>
          <w:rPr>
            <w:sz w:val="40"/>
            <w:szCs w:val="40"/>
          </w:rPr>
          <w:t>50</w:t>
        </w:r>
      </w:ins>
      <w:r>
        <w:rPr>
          <w:sz w:val="40"/>
          <w:szCs w:val="40"/>
        </w:rPr>
        <w:t xml:space="preserve"> functii</w:t>
      </w:r>
    </w:p>
    <w:p w:rsidR="00BA037D" w:rsidRDefault="00A07749" w:rsidP="00A07749">
      <w:pPr>
        <w:pStyle w:val="Heading2"/>
        <w:rPr>
          <w:sz w:val="40"/>
          <w:szCs w:val="40"/>
        </w:rPr>
      </w:pPr>
      <w:bookmarkStart w:id="36" w:name="_Toc509172284"/>
      <w:r>
        <w:rPr>
          <w:sz w:val="40"/>
          <w:szCs w:val="40"/>
        </w:rPr>
        <w:t>4.1</w:t>
      </w:r>
      <w:r w:rsidR="00A82C6C">
        <w:rPr>
          <w:sz w:val="40"/>
          <w:szCs w:val="40"/>
        </w:rPr>
        <w:t>.</w:t>
      </w:r>
      <w:r w:rsidR="005A3A42">
        <w:rPr>
          <w:sz w:val="40"/>
          <w:szCs w:val="40"/>
        </w:rPr>
        <w:t xml:space="preserve"> </w:t>
      </w:r>
      <w:r w:rsidR="00A82C6C">
        <w:rPr>
          <w:sz w:val="40"/>
          <w:szCs w:val="40"/>
        </w:rPr>
        <w:t>Cerinte functionale</w:t>
      </w:r>
      <w:bookmarkEnd w:id="36"/>
    </w:p>
    <w:p w:rsidR="00A82C6C" w:rsidRPr="0048600F" w:rsidRDefault="00A07749" w:rsidP="00A07749">
      <w:pPr>
        <w:pStyle w:val="Heading3"/>
        <w:rPr>
          <w:b w:val="0"/>
          <w:sz w:val="36"/>
          <w:szCs w:val="36"/>
        </w:rPr>
      </w:pPr>
      <w:bookmarkStart w:id="37" w:name="_Toc509172285"/>
      <w:r>
        <w:rPr>
          <w:sz w:val="36"/>
          <w:szCs w:val="36"/>
        </w:rPr>
        <w:t>4</w:t>
      </w:r>
      <w:r w:rsidR="00A82C6C" w:rsidRPr="0048600F">
        <w:rPr>
          <w:sz w:val="36"/>
          <w:szCs w:val="36"/>
        </w:rPr>
        <w:t>.1</w:t>
      </w:r>
      <w:r>
        <w:rPr>
          <w:sz w:val="36"/>
          <w:szCs w:val="36"/>
        </w:rPr>
        <w:t>.1</w:t>
      </w:r>
      <w:r w:rsidR="00A82C6C" w:rsidRPr="0048600F">
        <w:rPr>
          <w:sz w:val="36"/>
          <w:szCs w:val="36"/>
        </w:rPr>
        <w:t xml:space="preserve"> – Organigrama</w:t>
      </w:r>
      <w:bookmarkEnd w:id="37"/>
    </w:p>
    <w:p w:rsidR="00A82C6C" w:rsidRDefault="00A82C6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Cerinta functionala </w:t>
      </w:r>
      <w:r w:rsidR="00103805">
        <w:rPr>
          <w:sz w:val="28"/>
          <w:szCs w:val="28"/>
          <w:u w:val="single"/>
        </w:rPr>
        <w:t>1.</w:t>
      </w:r>
      <w:r>
        <w:rPr>
          <w:sz w:val="28"/>
          <w:szCs w:val="28"/>
          <w:u w:val="single"/>
        </w:rPr>
        <w:t>1:</w:t>
      </w:r>
    </w:p>
    <w:p w:rsidR="00A82C6C" w:rsidRDefault="00A82C6C">
      <w:pPr>
        <w:rPr>
          <w:sz w:val="24"/>
          <w:szCs w:val="24"/>
        </w:rPr>
      </w:pPr>
      <w:proofErr w:type="gramStart"/>
      <w:r w:rsidRPr="00A82C6C">
        <w:rPr>
          <w:sz w:val="24"/>
          <w:szCs w:val="24"/>
        </w:rPr>
        <w:t>Compartimentele primariei vor fi alese dintr-o lista de nume predefinite.</w:t>
      </w:r>
      <w:proofErr w:type="gramEnd"/>
      <w:r w:rsidRPr="00A82C6C">
        <w:rPr>
          <w:sz w:val="24"/>
          <w:szCs w:val="24"/>
        </w:rPr>
        <w:t xml:space="preserve"> Se vor putea adauga si noi compartimente care vor putea fi salvate.</w:t>
      </w:r>
    </w:p>
    <w:p w:rsidR="00A82C6C" w:rsidRDefault="00A82C6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Cerinta functionala </w:t>
      </w:r>
      <w:r w:rsidR="00103805">
        <w:rPr>
          <w:sz w:val="28"/>
          <w:szCs w:val="28"/>
          <w:u w:val="single"/>
        </w:rPr>
        <w:t>1.</w:t>
      </w:r>
      <w:r>
        <w:rPr>
          <w:sz w:val="28"/>
          <w:szCs w:val="28"/>
          <w:u w:val="single"/>
        </w:rPr>
        <w:t>2:</w:t>
      </w:r>
    </w:p>
    <w:p w:rsidR="00A82C6C" w:rsidRPr="00A82C6C" w:rsidRDefault="00A82C6C">
      <w:pPr>
        <w:rPr>
          <w:sz w:val="24"/>
          <w:szCs w:val="24"/>
          <w:u w:val="single"/>
        </w:rPr>
      </w:pPr>
      <w:r w:rsidRPr="00A82C6C">
        <w:rPr>
          <w:sz w:val="24"/>
          <w:szCs w:val="24"/>
        </w:rPr>
        <w:t xml:space="preserve">Fiecare compartiment </w:t>
      </w:r>
      <w:proofErr w:type="gramStart"/>
      <w:r w:rsidRPr="00A82C6C">
        <w:rPr>
          <w:sz w:val="24"/>
          <w:szCs w:val="24"/>
        </w:rPr>
        <w:t>va</w:t>
      </w:r>
      <w:proofErr w:type="gramEnd"/>
      <w:r w:rsidRPr="00A82C6C">
        <w:rPr>
          <w:sz w:val="24"/>
          <w:szCs w:val="24"/>
        </w:rPr>
        <w:t xml:space="preserve"> avea o reprezentare grafica, iar relatiile dintre compartimente se vor reprezenta prin linii orientate si adnotate cu tipul relatiei.</w:t>
      </w:r>
    </w:p>
    <w:p w:rsidR="00A82C6C" w:rsidRDefault="00A82C6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Cerinta functionala </w:t>
      </w:r>
      <w:r w:rsidR="00103805">
        <w:rPr>
          <w:sz w:val="28"/>
          <w:szCs w:val="28"/>
          <w:u w:val="single"/>
        </w:rPr>
        <w:t>1.</w:t>
      </w:r>
      <w:r>
        <w:rPr>
          <w:sz w:val="28"/>
          <w:szCs w:val="28"/>
          <w:u w:val="single"/>
        </w:rPr>
        <w:t>3:</w:t>
      </w:r>
    </w:p>
    <w:p w:rsidR="00A82C6C" w:rsidRPr="00A82C6C" w:rsidRDefault="00A82C6C">
      <w:pPr>
        <w:rPr>
          <w:sz w:val="24"/>
          <w:szCs w:val="24"/>
          <w:u w:val="single"/>
        </w:rPr>
      </w:pPr>
      <w:r w:rsidRPr="00A82C6C">
        <w:rPr>
          <w:sz w:val="24"/>
          <w:szCs w:val="24"/>
        </w:rPr>
        <w:t xml:space="preserve">Entitatea grafica care </w:t>
      </w:r>
      <w:proofErr w:type="gramStart"/>
      <w:r w:rsidRPr="00A82C6C">
        <w:rPr>
          <w:sz w:val="24"/>
          <w:szCs w:val="24"/>
        </w:rPr>
        <w:t>va</w:t>
      </w:r>
      <w:proofErr w:type="gramEnd"/>
      <w:r w:rsidRPr="00A82C6C">
        <w:rPr>
          <w:sz w:val="24"/>
          <w:szCs w:val="24"/>
        </w:rPr>
        <w:t xml:space="preserve"> reprezenta un compartiment, va permite adaugarea si vizualizarea informatiilor aferente persoanelor care vor lucra in cadrul departamentului si a relatiilor de subordonare dintre acestea.</w:t>
      </w:r>
    </w:p>
    <w:p w:rsidR="00A82C6C" w:rsidRDefault="00A82C6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Cerinta functionala </w:t>
      </w:r>
      <w:r w:rsidR="00103805">
        <w:rPr>
          <w:sz w:val="28"/>
          <w:szCs w:val="28"/>
          <w:u w:val="single"/>
        </w:rPr>
        <w:t>1.</w:t>
      </w:r>
      <w:r>
        <w:rPr>
          <w:sz w:val="28"/>
          <w:szCs w:val="28"/>
          <w:u w:val="single"/>
        </w:rPr>
        <w:t>4:</w:t>
      </w:r>
    </w:p>
    <w:p w:rsidR="00A82C6C" w:rsidRDefault="00A82C6C">
      <w:pPr>
        <w:rPr>
          <w:sz w:val="24"/>
          <w:szCs w:val="24"/>
        </w:rPr>
      </w:pPr>
      <w:r w:rsidRPr="00A82C6C">
        <w:rPr>
          <w:sz w:val="24"/>
          <w:szCs w:val="24"/>
        </w:rPr>
        <w:t xml:space="preserve">Organigrama </w:t>
      </w:r>
      <w:proofErr w:type="gramStart"/>
      <w:r w:rsidRPr="00A82C6C">
        <w:rPr>
          <w:sz w:val="24"/>
          <w:szCs w:val="24"/>
        </w:rPr>
        <w:t>va</w:t>
      </w:r>
      <w:proofErr w:type="gramEnd"/>
      <w:r w:rsidRPr="00A82C6C">
        <w:rPr>
          <w:sz w:val="24"/>
          <w:szCs w:val="24"/>
        </w:rPr>
        <w:t xml:space="preserve"> fi salvata intr-un fisier intr-un format prestabilit.</w:t>
      </w:r>
    </w:p>
    <w:p w:rsidR="00A82C6C" w:rsidRDefault="00A82C6C">
      <w:pPr>
        <w:rPr>
          <w:sz w:val="24"/>
          <w:szCs w:val="24"/>
        </w:rPr>
      </w:pPr>
    </w:p>
    <w:p w:rsidR="005A3A42" w:rsidRPr="00A07749" w:rsidRDefault="005A3A42" w:rsidP="005A3A42">
      <w:pPr>
        <w:pStyle w:val="Heading3"/>
        <w:rPr>
          <w:sz w:val="36"/>
          <w:szCs w:val="36"/>
        </w:rPr>
      </w:pPr>
      <w:bookmarkStart w:id="38" w:name="_Toc509172286"/>
      <w:r w:rsidRPr="00A07749">
        <w:rPr>
          <w:sz w:val="36"/>
          <w:szCs w:val="36"/>
        </w:rPr>
        <w:t>4</w:t>
      </w:r>
      <w:r>
        <w:rPr>
          <w:sz w:val="36"/>
          <w:szCs w:val="36"/>
        </w:rPr>
        <w:t>.1.2</w:t>
      </w:r>
      <w:r w:rsidRPr="00A07749">
        <w:rPr>
          <w:sz w:val="36"/>
          <w:szCs w:val="36"/>
        </w:rPr>
        <w:t xml:space="preserve"> – Audiente online</w:t>
      </w:r>
      <w:bookmarkEnd w:id="38"/>
    </w:p>
    <w:p w:rsidR="005A3A42" w:rsidRDefault="005A3A42" w:rsidP="005A3A4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2.1:</w:t>
      </w:r>
    </w:p>
    <w:p w:rsidR="005A3A42" w:rsidRDefault="005A3A42" w:rsidP="005A3A42">
      <w:pPr>
        <w:rPr>
          <w:sz w:val="24"/>
          <w:szCs w:val="24"/>
        </w:rPr>
      </w:pPr>
      <w:r w:rsidRPr="00B83062">
        <w:rPr>
          <w:sz w:val="24"/>
          <w:szCs w:val="24"/>
        </w:rPr>
        <w:t xml:space="preserve">Specificarea programului de lucru pentru audiente se </w:t>
      </w:r>
      <w:proofErr w:type="gramStart"/>
      <w:r w:rsidRPr="00B83062">
        <w:rPr>
          <w:sz w:val="24"/>
          <w:szCs w:val="24"/>
        </w:rPr>
        <w:t>va</w:t>
      </w:r>
      <w:proofErr w:type="gramEnd"/>
      <w:r w:rsidRPr="00B83062">
        <w:rPr>
          <w:sz w:val="24"/>
          <w:szCs w:val="24"/>
        </w:rPr>
        <w:t xml:space="preserve"> realiza pentru fiecare saptamana, fiind posibil sa se pastreze de la o saptamana la alta.</w:t>
      </w:r>
    </w:p>
    <w:p w:rsidR="005A3A42" w:rsidRDefault="005A3A42" w:rsidP="005A3A4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2.2:</w:t>
      </w:r>
    </w:p>
    <w:p w:rsidR="005A3A42" w:rsidRDefault="005A3A42" w:rsidP="005A3A42">
      <w:pPr>
        <w:rPr>
          <w:sz w:val="24"/>
          <w:szCs w:val="24"/>
        </w:rPr>
      </w:pPr>
      <w:r w:rsidRPr="00AB32CF">
        <w:rPr>
          <w:sz w:val="24"/>
          <w:szCs w:val="24"/>
        </w:rPr>
        <w:lastRenderedPageBreak/>
        <w:t xml:space="preserve">La realizarea programului de comunicatie (chat) se </w:t>
      </w:r>
      <w:proofErr w:type="gramStart"/>
      <w:r w:rsidRPr="00AB32CF">
        <w:rPr>
          <w:sz w:val="24"/>
          <w:szCs w:val="24"/>
        </w:rPr>
        <w:t>va</w:t>
      </w:r>
      <w:proofErr w:type="gramEnd"/>
      <w:r w:rsidRPr="00AB32CF">
        <w:rPr>
          <w:sz w:val="24"/>
          <w:szCs w:val="24"/>
        </w:rPr>
        <w:t xml:space="preserve"> avea in vedere posibilitatea ca la un moment dat sa fie logati doi utilizatori (primarul si un cetatean) sau mai multi utilizatori (primarul si mai multi cetateni).</w:t>
      </w:r>
    </w:p>
    <w:p w:rsidR="005A3A42" w:rsidRDefault="005A3A42" w:rsidP="005A3A4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2.3:</w:t>
      </w:r>
    </w:p>
    <w:p w:rsidR="005A3A42" w:rsidRDefault="005A3A42" w:rsidP="005A3A42">
      <w:pPr>
        <w:rPr>
          <w:sz w:val="24"/>
          <w:szCs w:val="24"/>
        </w:rPr>
      </w:pPr>
      <w:r w:rsidRPr="0048600F">
        <w:rPr>
          <w:sz w:val="24"/>
          <w:szCs w:val="24"/>
        </w:rPr>
        <w:t xml:space="preserve">Pentru cazul audientei acordate in grup primarul </w:t>
      </w:r>
      <w:proofErr w:type="gramStart"/>
      <w:r w:rsidRPr="0048600F">
        <w:rPr>
          <w:sz w:val="24"/>
          <w:szCs w:val="24"/>
        </w:rPr>
        <w:t>va</w:t>
      </w:r>
      <w:proofErr w:type="gramEnd"/>
      <w:r w:rsidRPr="0048600F">
        <w:rPr>
          <w:sz w:val="24"/>
          <w:szCs w:val="24"/>
        </w:rPr>
        <w:t xml:space="preserve"> avea optiunea publicarii continutului discutiei pe site-ul institutiei.</w:t>
      </w:r>
    </w:p>
    <w:p w:rsidR="005A3A42" w:rsidRDefault="005A3A42" w:rsidP="005A3A42">
      <w:pPr>
        <w:rPr>
          <w:sz w:val="28"/>
          <w:szCs w:val="28"/>
          <w:u w:val="single"/>
        </w:rPr>
      </w:pPr>
      <w:r w:rsidRPr="0048600F">
        <w:rPr>
          <w:sz w:val="28"/>
          <w:szCs w:val="28"/>
          <w:u w:val="single"/>
        </w:rPr>
        <w:t xml:space="preserve">Cerinta functionala </w:t>
      </w:r>
      <w:r>
        <w:rPr>
          <w:sz w:val="28"/>
          <w:szCs w:val="28"/>
          <w:u w:val="single"/>
        </w:rPr>
        <w:t>2.</w:t>
      </w:r>
      <w:r w:rsidRPr="0048600F">
        <w:rPr>
          <w:sz w:val="28"/>
          <w:szCs w:val="28"/>
          <w:u w:val="single"/>
        </w:rPr>
        <w:t>4:</w:t>
      </w:r>
    </w:p>
    <w:p w:rsidR="005A3A42" w:rsidRDefault="005A3A42" w:rsidP="005A3A42">
      <w:pPr>
        <w:rPr>
          <w:sz w:val="24"/>
          <w:szCs w:val="24"/>
        </w:rPr>
      </w:pPr>
      <w:r w:rsidRPr="0048600F">
        <w:rPr>
          <w:sz w:val="24"/>
          <w:szCs w:val="24"/>
        </w:rPr>
        <w:t xml:space="preserve">Pentru planificarea audientelor sistemul informatic </w:t>
      </w:r>
      <w:proofErr w:type="gramStart"/>
      <w:r w:rsidRPr="0048600F">
        <w:rPr>
          <w:sz w:val="24"/>
          <w:szCs w:val="24"/>
        </w:rPr>
        <w:t>va</w:t>
      </w:r>
      <w:proofErr w:type="gramEnd"/>
      <w:r w:rsidRPr="0048600F">
        <w:rPr>
          <w:sz w:val="24"/>
          <w:szCs w:val="24"/>
        </w:rPr>
        <w:t xml:space="preserve"> permite lansarea de catre cetateni a unei cereri de audienta, in care acestia vor specifica datele personale si datele de contact. Ca urmare </w:t>
      </w:r>
      <w:proofErr w:type="gramStart"/>
      <w:r w:rsidRPr="0048600F">
        <w:rPr>
          <w:sz w:val="24"/>
          <w:szCs w:val="24"/>
        </w:rPr>
        <w:t>a</w:t>
      </w:r>
      <w:proofErr w:type="gramEnd"/>
      <w:r w:rsidRPr="0048600F">
        <w:rPr>
          <w:sz w:val="24"/>
          <w:szCs w:val="24"/>
        </w:rPr>
        <w:t xml:space="preserve"> acestei cereri, cetatenii vor primi un raspuns cu data si ora la care au fost planificati pentru audienta.</w:t>
      </w:r>
    </w:p>
    <w:p w:rsidR="005A3A42" w:rsidRDefault="005A3A42" w:rsidP="005A3A42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2.5:</w:t>
      </w:r>
    </w:p>
    <w:p w:rsidR="005A3A42" w:rsidRDefault="005A3A42" w:rsidP="005A3A42">
      <w:pPr>
        <w:rPr>
          <w:sz w:val="24"/>
          <w:szCs w:val="24"/>
        </w:rPr>
      </w:pPr>
      <w:r w:rsidRPr="0048600F">
        <w:rPr>
          <w:sz w:val="24"/>
          <w:szCs w:val="24"/>
        </w:rPr>
        <w:t xml:space="preserve">Sistemul informatic </w:t>
      </w:r>
      <w:proofErr w:type="gramStart"/>
      <w:r w:rsidRPr="0048600F">
        <w:rPr>
          <w:sz w:val="24"/>
          <w:szCs w:val="24"/>
        </w:rPr>
        <w:t>va</w:t>
      </w:r>
      <w:proofErr w:type="gramEnd"/>
      <w:r w:rsidRPr="0048600F">
        <w:rPr>
          <w:sz w:val="24"/>
          <w:szCs w:val="24"/>
        </w:rPr>
        <w:t xml:space="preserve"> realiza apelarea automata a cetatenilor la data si ora planificata folosind datele de contact furnizate de catre cetateni.</w:t>
      </w:r>
    </w:p>
    <w:p w:rsidR="005A3A42" w:rsidRDefault="005A3A42" w:rsidP="005A3A42">
      <w:pPr>
        <w:rPr>
          <w:sz w:val="24"/>
          <w:szCs w:val="24"/>
        </w:rPr>
      </w:pPr>
    </w:p>
    <w:p w:rsidR="001357FD" w:rsidRDefault="00A07749" w:rsidP="00E44BFB">
      <w:pPr>
        <w:pStyle w:val="Heading2"/>
        <w:rPr>
          <w:b w:val="0"/>
          <w:szCs w:val="36"/>
        </w:rPr>
      </w:pPr>
      <w:bookmarkStart w:id="39" w:name="_Toc509172287"/>
      <w:r>
        <w:rPr>
          <w:szCs w:val="36"/>
        </w:rPr>
        <w:t>4</w:t>
      </w:r>
      <w:r w:rsidR="00E44BFB">
        <w:rPr>
          <w:szCs w:val="36"/>
        </w:rPr>
        <w:t>.3.</w:t>
      </w:r>
      <w:r w:rsidR="001357FD">
        <w:rPr>
          <w:szCs w:val="36"/>
        </w:rPr>
        <w:t xml:space="preserve"> – Clasa utilizator: cetatean</w:t>
      </w:r>
      <w:bookmarkEnd w:id="39"/>
    </w:p>
    <w:p w:rsidR="00A07749" w:rsidRDefault="00A07749">
      <w:pPr>
        <w:rPr>
          <w:b/>
          <w:sz w:val="32"/>
          <w:szCs w:val="32"/>
        </w:rPr>
      </w:pPr>
    </w:p>
    <w:p w:rsidR="007A0835" w:rsidRPr="007A0835" w:rsidRDefault="00A07749" w:rsidP="005A3A42">
      <w:pPr>
        <w:pStyle w:val="Heading3"/>
      </w:pPr>
      <w:bookmarkStart w:id="40" w:name="_Toc509172288"/>
      <w:r>
        <w:t>4.</w:t>
      </w:r>
      <w:r w:rsidR="00E44BFB">
        <w:t xml:space="preserve">3.1. </w:t>
      </w:r>
      <w:r w:rsidR="007A0835">
        <w:t>– Accesarea aplicatiei</w:t>
      </w:r>
      <w:bookmarkEnd w:id="40"/>
    </w:p>
    <w:p w:rsidR="001357FD" w:rsidRDefault="001357F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Cerinta functionala </w:t>
      </w:r>
      <w:r w:rsidR="007A6E9A">
        <w:rPr>
          <w:sz w:val="28"/>
          <w:szCs w:val="28"/>
          <w:u w:val="single"/>
        </w:rPr>
        <w:t>4.1.</w:t>
      </w:r>
      <w:r>
        <w:rPr>
          <w:sz w:val="28"/>
          <w:szCs w:val="28"/>
          <w:u w:val="single"/>
        </w:rPr>
        <w:t>1:</w:t>
      </w:r>
    </w:p>
    <w:p w:rsidR="008E0174" w:rsidRDefault="008E0174">
      <w:pPr>
        <w:rPr>
          <w:sz w:val="24"/>
          <w:szCs w:val="24"/>
        </w:rPr>
      </w:pPr>
      <w:r>
        <w:rPr>
          <w:sz w:val="24"/>
          <w:szCs w:val="24"/>
        </w:rPr>
        <w:t xml:space="preserve">La prima vizita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utilizatorului pe aplicatie, acesta are posibilitatea de a isi crea un cont. Pentru crearea contului sunt necesare:  un nume de utilizator, parola, adresa de e-mail. Optional, utilizatorul poate adauga: date personale, date de contact.</w:t>
      </w:r>
    </w:p>
    <w:p w:rsidR="001357FD" w:rsidRPr="008E0174" w:rsidRDefault="008E0174">
      <w:pPr>
        <w:rPr>
          <w:sz w:val="24"/>
          <w:szCs w:val="24"/>
          <w:u w:val="single"/>
        </w:rPr>
      </w:pPr>
      <w:r w:rsidRPr="008E0174">
        <w:rPr>
          <w:sz w:val="28"/>
          <w:szCs w:val="28"/>
          <w:u w:val="single"/>
        </w:rPr>
        <w:t xml:space="preserve">Cerinta functionala </w:t>
      </w:r>
      <w:r w:rsidR="007A6E9A">
        <w:rPr>
          <w:sz w:val="28"/>
          <w:szCs w:val="28"/>
          <w:u w:val="single"/>
        </w:rPr>
        <w:t>4.1.</w:t>
      </w:r>
      <w:r w:rsidRPr="008E0174">
        <w:rPr>
          <w:sz w:val="28"/>
          <w:szCs w:val="28"/>
          <w:u w:val="single"/>
        </w:rPr>
        <w:t>2:</w:t>
      </w:r>
      <w:r w:rsidRPr="008E0174">
        <w:rPr>
          <w:sz w:val="24"/>
          <w:szCs w:val="24"/>
          <w:u w:val="single"/>
        </w:rPr>
        <w:t xml:space="preserve"> </w:t>
      </w:r>
    </w:p>
    <w:p w:rsidR="001357FD" w:rsidRDefault="008E0174">
      <w:pPr>
        <w:rPr>
          <w:sz w:val="24"/>
          <w:szCs w:val="24"/>
        </w:rPr>
      </w:pPr>
      <w:r>
        <w:rPr>
          <w:sz w:val="24"/>
          <w:szCs w:val="24"/>
        </w:rPr>
        <w:t xml:space="preserve">Daca utilizatorul are deja </w:t>
      </w:r>
      <w:proofErr w:type="gramStart"/>
      <w:r>
        <w:rPr>
          <w:sz w:val="24"/>
          <w:szCs w:val="24"/>
        </w:rPr>
        <w:t>un</w:t>
      </w:r>
      <w:proofErr w:type="gramEnd"/>
      <w:r>
        <w:rPr>
          <w:sz w:val="24"/>
          <w:szCs w:val="24"/>
        </w:rPr>
        <w:t xml:space="preserve"> cont creat, acesta se poate loga folosind numele de utilizator si parola.</w:t>
      </w:r>
    </w:p>
    <w:p w:rsidR="008E0174" w:rsidRDefault="007A083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Cerinta functionala </w:t>
      </w:r>
      <w:r w:rsidR="007A6E9A">
        <w:rPr>
          <w:sz w:val="28"/>
          <w:szCs w:val="28"/>
          <w:u w:val="single"/>
        </w:rPr>
        <w:t>4.1.</w:t>
      </w:r>
      <w:r>
        <w:rPr>
          <w:sz w:val="28"/>
          <w:szCs w:val="28"/>
          <w:u w:val="single"/>
        </w:rPr>
        <w:t>3:</w:t>
      </w:r>
    </w:p>
    <w:p w:rsidR="007A0835" w:rsidRDefault="007A0835">
      <w:pPr>
        <w:rPr>
          <w:sz w:val="24"/>
          <w:szCs w:val="24"/>
        </w:rPr>
      </w:pPr>
      <w:r>
        <w:rPr>
          <w:sz w:val="24"/>
          <w:szCs w:val="24"/>
        </w:rPr>
        <w:t>In cazul in care utilizatorul nu isi mai aduce aminte datele de logare, poate solicita recuperarea contului, si anume: vor fi trimise datele pe adresa de e-mail.</w:t>
      </w:r>
    </w:p>
    <w:p w:rsidR="007A6E9A" w:rsidRDefault="007A6E9A">
      <w:pPr>
        <w:rPr>
          <w:b/>
          <w:sz w:val="36"/>
          <w:szCs w:val="36"/>
        </w:rPr>
      </w:pPr>
    </w:p>
    <w:p w:rsidR="007A6E9A" w:rsidRDefault="007A6E9A">
      <w:pPr>
        <w:rPr>
          <w:b/>
          <w:sz w:val="36"/>
          <w:szCs w:val="36"/>
        </w:rPr>
      </w:pPr>
    </w:p>
    <w:p w:rsidR="007A0835" w:rsidRPr="007A0835" w:rsidRDefault="00A07749" w:rsidP="00E44BFB">
      <w:pPr>
        <w:pStyle w:val="Heading3"/>
        <w:rPr>
          <w:b w:val="0"/>
          <w:sz w:val="36"/>
          <w:szCs w:val="36"/>
        </w:rPr>
      </w:pPr>
      <w:bookmarkStart w:id="41" w:name="_Toc509172289"/>
      <w:r>
        <w:rPr>
          <w:b w:val="0"/>
          <w:sz w:val="36"/>
          <w:szCs w:val="36"/>
        </w:rPr>
        <w:t>4</w:t>
      </w:r>
      <w:r w:rsidR="00E44BFB">
        <w:rPr>
          <w:b w:val="0"/>
          <w:sz w:val="36"/>
          <w:szCs w:val="36"/>
        </w:rPr>
        <w:t>.3.2.</w:t>
      </w:r>
      <w:r w:rsidR="007A0835">
        <w:rPr>
          <w:sz w:val="36"/>
          <w:szCs w:val="36"/>
        </w:rPr>
        <w:t xml:space="preserve"> </w:t>
      </w:r>
      <w:r w:rsidR="00103805">
        <w:rPr>
          <w:sz w:val="36"/>
          <w:szCs w:val="36"/>
        </w:rPr>
        <w:t>–</w:t>
      </w:r>
      <w:r w:rsidR="007A0835">
        <w:rPr>
          <w:sz w:val="36"/>
          <w:szCs w:val="36"/>
        </w:rPr>
        <w:t xml:space="preserve"> </w:t>
      </w:r>
      <w:r w:rsidR="00103805">
        <w:rPr>
          <w:sz w:val="36"/>
          <w:szCs w:val="36"/>
        </w:rPr>
        <w:t>Organigrama</w:t>
      </w:r>
      <w:bookmarkEnd w:id="41"/>
      <w:r w:rsidR="00103805">
        <w:rPr>
          <w:sz w:val="36"/>
          <w:szCs w:val="36"/>
        </w:rPr>
        <w:t xml:space="preserve"> </w:t>
      </w:r>
    </w:p>
    <w:p w:rsidR="007A0835" w:rsidRDefault="007A0835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4</w:t>
      </w:r>
      <w:r w:rsidR="007A6E9A">
        <w:rPr>
          <w:sz w:val="28"/>
          <w:szCs w:val="28"/>
          <w:u w:val="single"/>
        </w:rPr>
        <w:t>.2.1</w:t>
      </w:r>
      <w:r>
        <w:rPr>
          <w:sz w:val="28"/>
          <w:szCs w:val="28"/>
          <w:u w:val="single"/>
        </w:rPr>
        <w:t>:</w:t>
      </w:r>
    </w:p>
    <w:p w:rsidR="007A0835" w:rsidRDefault="00103805">
      <w:pPr>
        <w:rPr>
          <w:sz w:val="24"/>
          <w:szCs w:val="24"/>
        </w:rPr>
      </w:pPr>
      <w:r>
        <w:rPr>
          <w:sz w:val="24"/>
          <w:szCs w:val="24"/>
        </w:rPr>
        <w:t>Utilizatorul poate accesa meniul</w:t>
      </w:r>
      <w:r w:rsidR="007A6E9A">
        <w:rPr>
          <w:sz w:val="24"/>
          <w:szCs w:val="24"/>
        </w:rPr>
        <w:t xml:space="preserve"> primariei, in care sunt afisate: organigrama, compartimentele primariei, membrii compartimentelor, modul in care pot fi contactati. </w:t>
      </w:r>
      <w:proofErr w:type="gramStart"/>
      <w:r w:rsidR="007A6E9A">
        <w:rPr>
          <w:sz w:val="24"/>
          <w:szCs w:val="24"/>
        </w:rPr>
        <w:t>El nu poate modifica continutul meniului.</w:t>
      </w:r>
      <w:proofErr w:type="gramEnd"/>
    </w:p>
    <w:p w:rsidR="007A6E9A" w:rsidRDefault="007A6E9A">
      <w:pPr>
        <w:rPr>
          <w:sz w:val="24"/>
          <w:szCs w:val="24"/>
        </w:rPr>
      </w:pPr>
    </w:p>
    <w:p w:rsidR="007A6E9A" w:rsidRPr="007A0835" w:rsidRDefault="00E44BFB" w:rsidP="00E44BFB">
      <w:pPr>
        <w:pStyle w:val="Heading3"/>
        <w:rPr>
          <w:b w:val="0"/>
          <w:sz w:val="36"/>
          <w:szCs w:val="36"/>
        </w:rPr>
      </w:pPr>
      <w:bookmarkStart w:id="42" w:name="_Toc509172290"/>
      <w:r>
        <w:rPr>
          <w:b w:val="0"/>
          <w:sz w:val="36"/>
          <w:szCs w:val="36"/>
        </w:rPr>
        <w:t>4.3.3.</w:t>
      </w:r>
      <w:r w:rsidR="007A6E9A">
        <w:rPr>
          <w:sz w:val="36"/>
          <w:szCs w:val="36"/>
        </w:rPr>
        <w:t xml:space="preserve"> – Audiente online</w:t>
      </w:r>
      <w:bookmarkEnd w:id="42"/>
      <w:r w:rsidR="007A6E9A">
        <w:rPr>
          <w:sz w:val="36"/>
          <w:szCs w:val="36"/>
        </w:rPr>
        <w:t xml:space="preserve"> </w:t>
      </w:r>
    </w:p>
    <w:p w:rsidR="007A6E9A" w:rsidRDefault="007A6E9A" w:rsidP="007A6E9A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4.3.1:</w:t>
      </w:r>
    </w:p>
    <w:p w:rsidR="007A6E9A" w:rsidRDefault="00554B7D">
      <w:pPr>
        <w:rPr>
          <w:sz w:val="24"/>
          <w:szCs w:val="24"/>
        </w:rPr>
      </w:pPr>
      <w:r>
        <w:rPr>
          <w:sz w:val="24"/>
          <w:szCs w:val="24"/>
        </w:rPr>
        <w:t xml:space="preserve">Pentru a cere o audienta online, utilizatorul trebuie </w:t>
      </w:r>
      <w:proofErr w:type="gramStart"/>
      <w:r>
        <w:rPr>
          <w:sz w:val="24"/>
          <w:szCs w:val="24"/>
        </w:rPr>
        <w:t>sa</w:t>
      </w:r>
      <w:proofErr w:type="gramEnd"/>
      <w:r>
        <w:rPr>
          <w:sz w:val="24"/>
          <w:szCs w:val="24"/>
        </w:rPr>
        <w:t xml:space="preserve"> verifice prima data programul de lucru al audientelor.</w:t>
      </w:r>
    </w:p>
    <w:p w:rsidR="00554B7D" w:rsidRDefault="00554B7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4.3.2:</w:t>
      </w:r>
    </w:p>
    <w:p w:rsidR="00554B7D" w:rsidRDefault="00554B7D">
      <w:pPr>
        <w:rPr>
          <w:sz w:val="24"/>
          <w:szCs w:val="24"/>
        </w:rPr>
      </w:pPr>
      <w:r>
        <w:rPr>
          <w:sz w:val="24"/>
          <w:szCs w:val="24"/>
        </w:rPr>
        <w:t xml:space="preserve">Pentru realizarea unei cereri de audienta, </w:t>
      </w:r>
      <w:proofErr w:type="gramStart"/>
      <w:r>
        <w:rPr>
          <w:sz w:val="24"/>
          <w:szCs w:val="24"/>
        </w:rPr>
        <w:t>este</w:t>
      </w:r>
      <w:proofErr w:type="gramEnd"/>
      <w:r>
        <w:rPr>
          <w:sz w:val="24"/>
          <w:szCs w:val="24"/>
        </w:rPr>
        <w:t xml:space="preserve"> necesar ca utilizatorul sa isi completeze urmatoarele aspecte ale contului: datele personale si datele de contact.</w:t>
      </w:r>
    </w:p>
    <w:p w:rsidR="00554B7D" w:rsidRDefault="00554B7D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4.3.3:</w:t>
      </w:r>
    </w:p>
    <w:p w:rsidR="00554B7D" w:rsidRDefault="00554B7D">
      <w:pPr>
        <w:rPr>
          <w:sz w:val="24"/>
          <w:szCs w:val="24"/>
        </w:rPr>
      </w:pPr>
      <w:r>
        <w:rPr>
          <w:sz w:val="24"/>
          <w:szCs w:val="24"/>
        </w:rPr>
        <w:t xml:space="preserve">Daca cererea a fost acceptata, utilizatorul </w:t>
      </w:r>
      <w:proofErr w:type="gramStart"/>
      <w:r>
        <w:rPr>
          <w:sz w:val="24"/>
          <w:szCs w:val="24"/>
        </w:rPr>
        <w:t>va</w:t>
      </w:r>
      <w:proofErr w:type="gramEnd"/>
      <w:r>
        <w:rPr>
          <w:sz w:val="24"/>
          <w:szCs w:val="24"/>
        </w:rPr>
        <w:t xml:space="preserve"> primi data si ora planificarii. Pentru a </w:t>
      </w:r>
      <w:r w:rsidR="00422768">
        <w:rPr>
          <w:sz w:val="24"/>
          <w:szCs w:val="24"/>
        </w:rPr>
        <w:t xml:space="preserve">se conecta la programul de </w:t>
      </w:r>
      <w:proofErr w:type="gramStart"/>
      <w:r w:rsidR="00422768">
        <w:rPr>
          <w:sz w:val="24"/>
          <w:szCs w:val="24"/>
        </w:rPr>
        <w:t>comunicatie(</w:t>
      </w:r>
      <w:proofErr w:type="gramEnd"/>
      <w:r w:rsidR="00422768">
        <w:rPr>
          <w:sz w:val="24"/>
          <w:szCs w:val="24"/>
        </w:rPr>
        <w:t>chat), este necesar ca utilizatorul sa fie conectat(logat) la aplicatie.</w:t>
      </w:r>
    </w:p>
    <w:p w:rsidR="00422768" w:rsidRDefault="00422768">
      <w:pPr>
        <w:rPr>
          <w:sz w:val="24"/>
          <w:szCs w:val="24"/>
        </w:rPr>
      </w:pPr>
    </w:p>
    <w:p w:rsidR="00422768" w:rsidRPr="00E44BFB" w:rsidRDefault="00E44BFB" w:rsidP="00E44BFB">
      <w:pPr>
        <w:pStyle w:val="Heading3"/>
        <w:rPr>
          <w:sz w:val="36"/>
          <w:szCs w:val="36"/>
        </w:rPr>
      </w:pPr>
      <w:bookmarkStart w:id="43" w:name="_Toc509172291"/>
      <w:r w:rsidRPr="00E44BFB">
        <w:rPr>
          <w:sz w:val="36"/>
          <w:szCs w:val="36"/>
        </w:rPr>
        <w:t>4.3.4.</w:t>
      </w:r>
      <w:r w:rsidR="00422768" w:rsidRPr="00E44BFB">
        <w:rPr>
          <w:sz w:val="36"/>
          <w:szCs w:val="36"/>
        </w:rPr>
        <w:t xml:space="preserve"> – Documentele publice</w:t>
      </w:r>
      <w:bookmarkEnd w:id="43"/>
    </w:p>
    <w:p w:rsidR="00422768" w:rsidRDefault="00F43AAC" w:rsidP="0042276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 xml:space="preserve">Cerinta functionala </w:t>
      </w:r>
      <w:r w:rsidR="00422768">
        <w:rPr>
          <w:sz w:val="28"/>
          <w:szCs w:val="28"/>
          <w:u w:val="single"/>
        </w:rPr>
        <w:t>4.4.1:</w:t>
      </w:r>
    </w:p>
    <w:p w:rsidR="00422768" w:rsidRDefault="00422768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Utilizatorul poate cauta documentele dorite prin folosirea functiei “Search”.</w:t>
      </w:r>
      <w:proofErr w:type="gramEnd"/>
      <w:r>
        <w:rPr>
          <w:sz w:val="24"/>
          <w:szCs w:val="24"/>
        </w:rPr>
        <w:t xml:space="preserve"> Aceasta functie permite gasirea </w:t>
      </w:r>
      <w:proofErr w:type="gramStart"/>
      <w:r>
        <w:rPr>
          <w:sz w:val="24"/>
          <w:szCs w:val="24"/>
        </w:rPr>
        <w:t>documentelor  prin</w:t>
      </w:r>
      <w:proofErr w:type="gramEnd"/>
      <w:r>
        <w:rPr>
          <w:sz w:val="24"/>
          <w:szCs w:val="24"/>
        </w:rPr>
        <w:t>:</w:t>
      </w:r>
    </w:p>
    <w:p w:rsidR="00422768" w:rsidRDefault="00422768" w:rsidP="00F43AA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Cautare dupa numele documentului</w:t>
      </w:r>
    </w:p>
    <w:p w:rsidR="00F43AAC" w:rsidRDefault="00F43AAC" w:rsidP="00F43AAC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Cerinta functionala 4.4.2:</w:t>
      </w:r>
    </w:p>
    <w:p w:rsidR="00F43AAC" w:rsidRDefault="00F43AAC" w:rsidP="00F43AAC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lastRenderedPageBreak/>
        <w:t>Utilizatorul poate cauta documentele dorite prin selectarea unei categorii.</w:t>
      </w:r>
      <w:proofErr w:type="gramEnd"/>
    </w:p>
    <w:p w:rsidR="008B1019" w:rsidRDefault="008B1019" w:rsidP="00F43AAC">
      <w:pPr>
        <w:rPr>
          <w:sz w:val="24"/>
          <w:szCs w:val="24"/>
        </w:rPr>
      </w:pPr>
    </w:p>
    <w:p w:rsidR="008B1019" w:rsidRPr="00E44BFB" w:rsidRDefault="009663E7" w:rsidP="00E44BFB">
      <w:pPr>
        <w:pStyle w:val="Heading2"/>
        <w:rPr>
          <w:sz w:val="40"/>
          <w:szCs w:val="40"/>
        </w:rPr>
      </w:pPr>
      <w:bookmarkStart w:id="44" w:name="_Toc509172292"/>
      <w:r w:rsidRPr="00E44BFB">
        <w:rPr>
          <w:sz w:val="40"/>
          <w:szCs w:val="40"/>
        </w:rPr>
        <w:t>4.3</w:t>
      </w:r>
      <w:r w:rsidR="008B1019" w:rsidRPr="00E44BFB">
        <w:rPr>
          <w:sz w:val="40"/>
          <w:szCs w:val="40"/>
        </w:rPr>
        <w:t xml:space="preserve"> User </w:t>
      </w:r>
      <w:proofErr w:type="gramStart"/>
      <w:r w:rsidR="008B1019" w:rsidRPr="00E44BFB">
        <w:rPr>
          <w:sz w:val="40"/>
          <w:szCs w:val="40"/>
        </w:rPr>
        <w:t>Class  -</w:t>
      </w:r>
      <w:proofErr w:type="gramEnd"/>
      <w:r w:rsidR="008B1019" w:rsidRPr="00E44BFB">
        <w:rPr>
          <w:sz w:val="40"/>
          <w:szCs w:val="40"/>
        </w:rPr>
        <w:t xml:space="preserve"> Administrator</w:t>
      </w:r>
      <w:bookmarkEnd w:id="44"/>
    </w:p>
    <w:p w:rsidR="008B1019" w:rsidRDefault="008B1019" w:rsidP="008B101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</w:p>
    <w:p w:rsidR="008B1019" w:rsidRPr="008B1019" w:rsidRDefault="008B1019" w:rsidP="008B1019">
      <w:pPr>
        <w:pStyle w:val="Standard"/>
        <w:rPr>
          <w:rFonts w:asciiTheme="minorHAnsi" w:hAnsiTheme="minorHAnsi" w:cstheme="minorHAnsi"/>
          <w:sz w:val="28"/>
          <w:szCs w:val="28"/>
          <w:u w:val="single"/>
        </w:rPr>
      </w:pPr>
      <w:r>
        <w:rPr>
          <w:sz w:val="28"/>
          <w:szCs w:val="28"/>
        </w:rPr>
        <w:tab/>
      </w:r>
      <w:r w:rsidRPr="008B1019">
        <w:rPr>
          <w:rFonts w:asciiTheme="minorHAnsi" w:hAnsiTheme="minorHAnsi" w:cstheme="minorHAnsi"/>
          <w:bCs/>
          <w:sz w:val="28"/>
          <w:szCs w:val="28"/>
          <w:u w:val="single"/>
        </w:rPr>
        <w:t>3.5.1 Cerinta functionala 1</w:t>
      </w:r>
    </w:p>
    <w:p w:rsidR="008B1019" w:rsidRDefault="008B1019" w:rsidP="008B101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:rsidR="008B1019" w:rsidRDefault="008B1019" w:rsidP="008B101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</w:p>
    <w:p w:rsidR="008B1019" w:rsidRDefault="008B1019" w:rsidP="008B1019">
      <w:pPr>
        <w:pStyle w:val="Standard"/>
      </w:pPr>
      <w:r>
        <w:tab/>
      </w:r>
      <w:r>
        <w:rPr>
          <w:b/>
          <w:bCs/>
        </w:rPr>
        <w:t>Caracteristica</w:t>
      </w:r>
      <w:r>
        <w:t>: Administrator log in</w:t>
      </w:r>
    </w:p>
    <w:p w:rsidR="008B1019" w:rsidRDefault="008B1019" w:rsidP="008B1019">
      <w:pPr>
        <w:pStyle w:val="Standard"/>
      </w:pPr>
      <w:r>
        <w:tab/>
        <w:t xml:space="preserve">Ca </w:t>
      </w:r>
      <w:proofErr w:type="gramStart"/>
      <w:r>
        <w:t>sa</w:t>
      </w:r>
      <w:proofErr w:type="gramEnd"/>
      <w:r>
        <w:t xml:space="preserve"> administreze sistemul</w:t>
      </w:r>
    </w:p>
    <w:p w:rsidR="008B1019" w:rsidRDefault="008B1019" w:rsidP="008B1019">
      <w:pPr>
        <w:pStyle w:val="Standard"/>
      </w:pPr>
      <w:r>
        <w:tab/>
      </w:r>
      <w:proofErr w:type="gramStart"/>
      <w:r>
        <w:t>Un</w:t>
      </w:r>
      <w:proofErr w:type="gramEnd"/>
      <w:r>
        <w:t xml:space="preserve"> administrator ar trebuii sa fie logat in portalul-web</w:t>
      </w:r>
    </w:p>
    <w:p w:rsidR="008B1019" w:rsidRDefault="008B1019" w:rsidP="008B1019">
      <w:pPr>
        <w:pStyle w:val="Standard"/>
      </w:pPr>
      <w:r>
        <w:tab/>
      </w:r>
      <w:r>
        <w:tab/>
      </w:r>
    </w:p>
    <w:p w:rsidR="008B1019" w:rsidRDefault="008B1019" w:rsidP="008B1019">
      <w:pPr>
        <w:pStyle w:val="Standard"/>
      </w:pPr>
      <w:r>
        <w:tab/>
      </w:r>
      <w:r>
        <w:tab/>
      </w:r>
      <w:r>
        <w:rPr>
          <w:b/>
          <w:bCs/>
        </w:rPr>
        <w:t>Scenariu</w:t>
      </w:r>
      <w:r>
        <w:t>: Successful log-in</w:t>
      </w:r>
    </w:p>
    <w:p w:rsidR="008B1019" w:rsidRDefault="008B1019" w:rsidP="008B1019">
      <w:pPr>
        <w:pStyle w:val="Standard"/>
      </w:pPr>
      <w:r>
        <w:tab/>
      </w:r>
      <w:r>
        <w:tab/>
        <w:t xml:space="preserve">Dat fiind faptul ca administratoru vrea </w:t>
      </w:r>
      <w:proofErr w:type="gramStart"/>
      <w:r>
        <w:t>sa</w:t>
      </w:r>
      <w:proofErr w:type="gramEnd"/>
      <w:r>
        <w:t xml:space="preserve"> se conecteze</w:t>
      </w:r>
      <w:r>
        <w:tab/>
      </w:r>
      <w:r>
        <w:tab/>
      </w:r>
    </w:p>
    <w:p w:rsidR="008B1019" w:rsidRDefault="008B1019" w:rsidP="008B1019">
      <w:pPr>
        <w:pStyle w:val="Standard"/>
      </w:pPr>
      <w:r>
        <w:tab/>
      </w:r>
      <w:r>
        <w:tab/>
        <w:t xml:space="preserve">Cand administratorul se logheaza cu </w:t>
      </w:r>
      <w:proofErr w:type="gramStart"/>
      <w:r>
        <w:t>un</w:t>
      </w:r>
      <w:proofErr w:type="gramEnd"/>
      <w:r>
        <w:t xml:space="preserve"> cont de admin</w:t>
      </w:r>
    </w:p>
    <w:p w:rsidR="008B1019" w:rsidRDefault="008B1019" w:rsidP="008B1019">
      <w:pPr>
        <w:pStyle w:val="Standard"/>
      </w:pPr>
      <w:r>
        <w:tab/>
      </w:r>
      <w:r>
        <w:tab/>
        <w:t xml:space="preserve">Atunci acesta ar trebuii </w:t>
      </w:r>
      <w:proofErr w:type="gramStart"/>
      <w:r>
        <w:t>sa</w:t>
      </w:r>
      <w:proofErr w:type="gramEnd"/>
      <w:r>
        <w:t xml:space="preserve"> fie logat ca un administrator</w:t>
      </w:r>
    </w:p>
    <w:p w:rsidR="008B1019" w:rsidRDefault="008B1019" w:rsidP="008B1019">
      <w:pPr>
        <w:pStyle w:val="Standard"/>
      </w:pPr>
    </w:p>
    <w:p w:rsidR="008B1019" w:rsidRDefault="008B1019" w:rsidP="008B1019">
      <w:pPr>
        <w:pStyle w:val="Standard"/>
      </w:pPr>
    </w:p>
    <w:p w:rsidR="008B1019" w:rsidRPr="008B1019" w:rsidRDefault="008B1019" w:rsidP="008B1019">
      <w:pPr>
        <w:pStyle w:val="Standard"/>
        <w:rPr>
          <w:rFonts w:asciiTheme="minorHAnsi" w:hAnsiTheme="minorHAnsi" w:cstheme="minorHAnsi"/>
          <w:sz w:val="28"/>
          <w:szCs w:val="28"/>
          <w:u w:val="single"/>
        </w:rPr>
      </w:pPr>
      <w:r>
        <w:tab/>
      </w:r>
      <w:r w:rsidRPr="008B1019">
        <w:rPr>
          <w:rFonts w:asciiTheme="minorHAnsi" w:hAnsiTheme="minorHAnsi" w:cstheme="minorHAnsi"/>
          <w:bCs/>
          <w:sz w:val="28"/>
          <w:szCs w:val="28"/>
          <w:u w:val="single"/>
        </w:rPr>
        <w:t>3.5.2 Cerinta functionala 2</w:t>
      </w:r>
    </w:p>
    <w:p w:rsidR="008B1019" w:rsidRDefault="008B1019" w:rsidP="008B101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</w:p>
    <w:p w:rsidR="008B1019" w:rsidRDefault="008B1019" w:rsidP="008B101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</w:p>
    <w:p w:rsidR="008B1019" w:rsidRDefault="008B1019" w:rsidP="008B1019">
      <w:pPr>
        <w:pStyle w:val="Standard"/>
      </w:pPr>
      <w:r>
        <w:tab/>
      </w:r>
      <w:r>
        <w:rPr>
          <w:b/>
          <w:bCs/>
        </w:rPr>
        <w:t>Caracteristica</w:t>
      </w:r>
      <w:r>
        <w:t>: Menegerierea compartimenelor existente la nivelul primariei</w:t>
      </w:r>
    </w:p>
    <w:p w:rsidR="008B1019" w:rsidRDefault="008B1019" w:rsidP="008B1019">
      <w:pPr>
        <w:pStyle w:val="Standard"/>
      </w:pPr>
      <w:r>
        <w:tab/>
        <w:t>In ordine pentru a avea o lista de comartimente</w:t>
      </w:r>
    </w:p>
    <w:p w:rsidR="008B1019" w:rsidRDefault="008B1019" w:rsidP="008B1019">
      <w:pPr>
        <w:pStyle w:val="Standard"/>
      </w:pPr>
      <w:r>
        <w:tab/>
      </w:r>
      <w:proofErr w:type="gramStart"/>
      <w:r>
        <w:t>Un</w:t>
      </w:r>
      <w:proofErr w:type="gramEnd"/>
      <w:r>
        <w:t xml:space="preserve"> administrator</w:t>
      </w:r>
    </w:p>
    <w:p w:rsidR="008B1019" w:rsidRDefault="008B1019" w:rsidP="008B1019">
      <w:pPr>
        <w:pStyle w:val="Standard"/>
      </w:pPr>
      <w:r>
        <w:tab/>
        <w:t xml:space="preserve">Ar trebuii </w:t>
      </w:r>
      <w:proofErr w:type="gramStart"/>
      <w:r>
        <w:t>sa</w:t>
      </w:r>
      <w:proofErr w:type="gramEnd"/>
      <w:r>
        <w:t xml:space="preserve"> poata sa menegerieze compartimentele</w:t>
      </w:r>
    </w:p>
    <w:p w:rsidR="008B1019" w:rsidRDefault="008B1019" w:rsidP="008B1019">
      <w:pPr>
        <w:pStyle w:val="Standard"/>
      </w:pPr>
    </w:p>
    <w:p w:rsidR="008B1019" w:rsidRDefault="008B1019" w:rsidP="008B1019">
      <w:pPr>
        <w:pStyle w:val="Standard"/>
      </w:pPr>
      <w:r>
        <w:tab/>
      </w:r>
      <w:r>
        <w:tab/>
      </w:r>
      <w:r>
        <w:rPr>
          <w:b/>
          <w:bCs/>
        </w:rPr>
        <w:t>Scenariu</w:t>
      </w:r>
      <w:r>
        <w:t>: Adaugarea unui compartiment nou</w:t>
      </w:r>
    </w:p>
    <w:p w:rsidR="008B1019" w:rsidRDefault="008B1019" w:rsidP="008B1019">
      <w:pPr>
        <w:pStyle w:val="Standard"/>
      </w:pPr>
      <w:r>
        <w:tab/>
      </w:r>
      <w:r>
        <w:tab/>
        <w:t xml:space="preserve">Dat fiind faptul ca administratorul </w:t>
      </w:r>
      <w:proofErr w:type="gramStart"/>
      <w:r>
        <w:t>este</w:t>
      </w:r>
      <w:proofErr w:type="gramEnd"/>
      <w:r>
        <w:t xml:space="preserve"> logat</w:t>
      </w:r>
      <w:r>
        <w:tab/>
      </w:r>
    </w:p>
    <w:p w:rsidR="008B1019" w:rsidRDefault="008B1019" w:rsidP="008B1019">
      <w:pPr>
        <w:pStyle w:val="Standard"/>
      </w:pPr>
      <w:r>
        <w:tab/>
      </w:r>
      <w:r>
        <w:tab/>
        <w:t xml:space="preserve">Cand administratorul creeaza </w:t>
      </w:r>
      <w:proofErr w:type="gramStart"/>
      <w:r>
        <w:t>un</w:t>
      </w:r>
      <w:proofErr w:type="gramEnd"/>
      <w:r>
        <w:t xml:space="preserve"> nou comartiment</w:t>
      </w:r>
    </w:p>
    <w:p w:rsidR="008B1019" w:rsidRDefault="008B1019" w:rsidP="008B1019">
      <w:pPr>
        <w:pStyle w:val="Standard"/>
      </w:pPr>
      <w:r>
        <w:tab/>
      </w:r>
      <w:r>
        <w:tab/>
        <w:t xml:space="preserve">Atunci acest nou tip de compartiment trebuie adaugat la lista </w:t>
      </w:r>
      <w:r>
        <w:tab/>
      </w:r>
      <w:r>
        <w:tab/>
      </w:r>
      <w:r>
        <w:tab/>
      </w:r>
      <w:r>
        <w:tab/>
      </w:r>
      <w:r>
        <w:tab/>
        <w:t>compartimentelor</w:t>
      </w:r>
    </w:p>
    <w:p w:rsidR="008B1019" w:rsidRDefault="008B1019" w:rsidP="008B1019">
      <w:pPr>
        <w:pStyle w:val="Standard"/>
      </w:pPr>
    </w:p>
    <w:p w:rsidR="008B1019" w:rsidRDefault="008B1019" w:rsidP="008B1019">
      <w:pPr>
        <w:pStyle w:val="Standard"/>
      </w:pPr>
      <w:r>
        <w:tab/>
      </w:r>
      <w:r>
        <w:tab/>
      </w:r>
      <w:r>
        <w:rPr>
          <w:b/>
          <w:bCs/>
        </w:rPr>
        <w:t>Scenariu</w:t>
      </w:r>
      <w:r>
        <w:t>: Editarea unui compartiment existent</w:t>
      </w:r>
    </w:p>
    <w:p w:rsidR="008B1019" w:rsidRDefault="008B1019" w:rsidP="008B1019">
      <w:pPr>
        <w:pStyle w:val="Standard"/>
      </w:pPr>
      <w:r>
        <w:tab/>
      </w:r>
      <w:r>
        <w:tab/>
        <w:t xml:space="preserve">Dat fiind faptul ca administratorul </w:t>
      </w:r>
      <w:proofErr w:type="gramStart"/>
      <w:r>
        <w:t>este</w:t>
      </w:r>
      <w:proofErr w:type="gramEnd"/>
      <w:r>
        <w:t xml:space="preserve"> logat</w:t>
      </w:r>
    </w:p>
    <w:p w:rsidR="008B1019" w:rsidRDefault="008B1019" w:rsidP="008B1019">
      <w:pPr>
        <w:pStyle w:val="Standard"/>
      </w:pPr>
      <w:r>
        <w:tab/>
      </w:r>
      <w:r>
        <w:tab/>
        <w:t xml:space="preserve">Cand administratorul editeaza </w:t>
      </w:r>
      <w:proofErr w:type="gramStart"/>
      <w:r>
        <w:t>un</w:t>
      </w:r>
      <w:proofErr w:type="gramEnd"/>
      <w:r>
        <w:t xml:space="preserve"> nou compartiment</w:t>
      </w:r>
    </w:p>
    <w:p w:rsidR="008B1019" w:rsidRDefault="008B1019" w:rsidP="008B1019">
      <w:pPr>
        <w:pStyle w:val="Standard"/>
      </w:pPr>
      <w:r>
        <w:tab/>
      </w:r>
      <w:r>
        <w:tab/>
        <w:t xml:space="preserve">Atunci compartimentul ar trebuii updatat in lista tipurilor de </w:t>
      </w:r>
      <w:r>
        <w:tab/>
      </w:r>
      <w:r>
        <w:tab/>
      </w:r>
      <w:r>
        <w:tab/>
      </w:r>
      <w:r>
        <w:tab/>
      </w:r>
      <w:r>
        <w:tab/>
        <w:t>compartimente</w:t>
      </w:r>
    </w:p>
    <w:p w:rsidR="008B1019" w:rsidRDefault="008B1019" w:rsidP="008B1019">
      <w:pPr>
        <w:pStyle w:val="Standard"/>
      </w:pPr>
      <w:r>
        <w:tab/>
      </w:r>
    </w:p>
    <w:p w:rsidR="008B1019" w:rsidRDefault="008B1019" w:rsidP="008B1019">
      <w:pPr>
        <w:pStyle w:val="Standard"/>
      </w:pPr>
      <w:r>
        <w:tab/>
      </w:r>
      <w:r>
        <w:tab/>
      </w:r>
      <w:r>
        <w:rPr>
          <w:b/>
          <w:bCs/>
        </w:rPr>
        <w:t>Scenariu</w:t>
      </w:r>
      <w:r>
        <w:t>: Stergerea unui tip de compartiment</w:t>
      </w:r>
    </w:p>
    <w:p w:rsidR="008B1019" w:rsidRDefault="008B1019" w:rsidP="008B1019">
      <w:pPr>
        <w:pStyle w:val="Standard"/>
      </w:pPr>
      <w:r>
        <w:tab/>
      </w:r>
      <w:r>
        <w:tab/>
        <w:t xml:space="preserve">Dat fiind faptul ca administratorul </w:t>
      </w:r>
      <w:proofErr w:type="gramStart"/>
      <w:r>
        <w:t>este</w:t>
      </w:r>
      <w:proofErr w:type="gramEnd"/>
      <w:r>
        <w:t xml:space="preserve"> logat</w:t>
      </w:r>
    </w:p>
    <w:p w:rsidR="008B1019" w:rsidRDefault="008B1019" w:rsidP="008B1019">
      <w:pPr>
        <w:pStyle w:val="Standard"/>
      </w:pPr>
      <w:r>
        <w:tab/>
      </w:r>
      <w:r>
        <w:tab/>
        <w:t xml:space="preserve">Cand administratorul sterege </w:t>
      </w:r>
      <w:proofErr w:type="gramStart"/>
      <w:r>
        <w:t>un</w:t>
      </w:r>
      <w:proofErr w:type="gramEnd"/>
      <w:r>
        <w:t xml:space="preserve"> compartiment</w:t>
      </w:r>
    </w:p>
    <w:p w:rsidR="008B1019" w:rsidRDefault="008B1019" w:rsidP="008B1019">
      <w:pPr>
        <w:pStyle w:val="Standard"/>
      </w:pPr>
      <w:r>
        <w:tab/>
      </w:r>
      <w:r>
        <w:tab/>
        <w:t>Atunci acesta trebuie inlaturat din lista de compartimente</w:t>
      </w:r>
    </w:p>
    <w:p w:rsidR="008B1019" w:rsidRDefault="008B1019" w:rsidP="008B1019">
      <w:pPr>
        <w:pStyle w:val="Standard"/>
      </w:pPr>
    </w:p>
    <w:p w:rsidR="008B1019" w:rsidRDefault="008B1019" w:rsidP="008B1019">
      <w:pPr>
        <w:pStyle w:val="Standard"/>
      </w:pPr>
    </w:p>
    <w:p w:rsidR="008B1019" w:rsidRDefault="008B1019" w:rsidP="008B1019">
      <w:pPr>
        <w:pStyle w:val="Standard"/>
      </w:pPr>
    </w:p>
    <w:p w:rsidR="008B1019" w:rsidRDefault="008B1019" w:rsidP="008B1019">
      <w:pPr>
        <w:pStyle w:val="Standard"/>
      </w:pPr>
    </w:p>
    <w:p w:rsidR="008B1019" w:rsidRDefault="008B1019" w:rsidP="008B1019">
      <w:pPr>
        <w:pStyle w:val="Standard"/>
      </w:pPr>
      <w:r>
        <w:tab/>
      </w:r>
    </w:p>
    <w:p w:rsidR="008B1019" w:rsidRPr="008B1019" w:rsidRDefault="008B1019" w:rsidP="008B1019">
      <w:pPr>
        <w:pStyle w:val="Standard"/>
        <w:ind w:firstLine="720"/>
        <w:rPr>
          <w:rFonts w:asciiTheme="minorHAnsi" w:hAnsiTheme="minorHAnsi" w:cstheme="minorHAnsi"/>
          <w:u w:val="single"/>
        </w:rPr>
      </w:pPr>
      <w:proofErr w:type="gramStart"/>
      <w:r w:rsidRPr="008B1019">
        <w:rPr>
          <w:rFonts w:asciiTheme="minorHAnsi" w:hAnsiTheme="minorHAnsi" w:cstheme="minorHAnsi"/>
          <w:bCs/>
          <w:sz w:val="28"/>
          <w:szCs w:val="28"/>
          <w:u w:val="single"/>
        </w:rPr>
        <w:t>3.6.3  Cerinta</w:t>
      </w:r>
      <w:proofErr w:type="gramEnd"/>
      <w:r w:rsidRPr="008B1019">
        <w:rPr>
          <w:rFonts w:asciiTheme="minorHAnsi" w:hAnsiTheme="minorHAnsi" w:cstheme="minorHAnsi"/>
          <w:bCs/>
          <w:sz w:val="28"/>
          <w:szCs w:val="28"/>
          <w:u w:val="single"/>
        </w:rPr>
        <w:t xml:space="preserve"> functionala 3</w:t>
      </w:r>
    </w:p>
    <w:p w:rsidR="008B1019" w:rsidRDefault="008B1019" w:rsidP="008B101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</w:p>
    <w:p w:rsidR="008B1019" w:rsidRDefault="008B1019" w:rsidP="008B101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</w:p>
    <w:p w:rsidR="008B1019" w:rsidRDefault="008B1019" w:rsidP="008B1019">
      <w:pPr>
        <w:pStyle w:val="Standard"/>
      </w:pPr>
      <w:r>
        <w:tab/>
      </w:r>
      <w:r>
        <w:rPr>
          <w:b/>
          <w:bCs/>
        </w:rPr>
        <w:t>Caracteristica</w:t>
      </w:r>
      <w:r>
        <w:t>: Menegerierea posturilor</w:t>
      </w:r>
    </w:p>
    <w:p w:rsidR="008B1019" w:rsidRDefault="008B1019" w:rsidP="008B1019">
      <w:pPr>
        <w:pStyle w:val="Standard"/>
      </w:pPr>
      <w:r>
        <w:tab/>
        <w:t>In ordine pentru a avea o lista de posturi</w:t>
      </w:r>
    </w:p>
    <w:p w:rsidR="008B1019" w:rsidRDefault="008B1019" w:rsidP="008B1019">
      <w:pPr>
        <w:pStyle w:val="Standard"/>
      </w:pPr>
      <w:r>
        <w:tab/>
      </w:r>
      <w:proofErr w:type="gramStart"/>
      <w:r>
        <w:t>Un</w:t>
      </w:r>
      <w:proofErr w:type="gramEnd"/>
      <w:r>
        <w:t xml:space="preserve"> administrator</w:t>
      </w:r>
    </w:p>
    <w:p w:rsidR="008B1019" w:rsidRDefault="008B1019" w:rsidP="008B1019">
      <w:pPr>
        <w:pStyle w:val="Standard"/>
      </w:pPr>
      <w:r>
        <w:tab/>
        <w:t xml:space="preserve">Ar trebuii </w:t>
      </w:r>
      <w:proofErr w:type="gramStart"/>
      <w:r>
        <w:t>sa</w:t>
      </w:r>
      <w:proofErr w:type="gramEnd"/>
      <w:r>
        <w:t xml:space="preserve"> poata sa menegerieze posturile</w:t>
      </w:r>
    </w:p>
    <w:p w:rsidR="008B1019" w:rsidRDefault="008B1019" w:rsidP="008B1019">
      <w:pPr>
        <w:pStyle w:val="Standard"/>
      </w:pPr>
    </w:p>
    <w:p w:rsidR="008B1019" w:rsidRDefault="008B1019" w:rsidP="008B1019">
      <w:pPr>
        <w:pStyle w:val="Standard"/>
      </w:pPr>
      <w:r>
        <w:tab/>
      </w:r>
      <w:r>
        <w:tab/>
      </w:r>
      <w:r>
        <w:rPr>
          <w:b/>
          <w:bCs/>
        </w:rPr>
        <w:t>Scenariu</w:t>
      </w:r>
      <w:r>
        <w:t>: Adaugarea unui post nou</w:t>
      </w:r>
    </w:p>
    <w:p w:rsidR="008B1019" w:rsidRDefault="008B1019" w:rsidP="008B1019">
      <w:pPr>
        <w:pStyle w:val="Standard"/>
      </w:pPr>
      <w:r>
        <w:tab/>
      </w:r>
      <w:r>
        <w:tab/>
        <w:t xml:space="preserve">Dat fiind faptul ca administratorul </w:t>
      </w:r>
      <w:proofErr w:type="gramStart"/>
      <w:r>
        <w:t>este</w:t>
      </w:r>
      <w:proofErr w:type="gramEnd"/>
      <w:r>
        <w:t xml:space="preserve"> logat</w:t>
      </w:r>
      <w:r>
        <w:tab/>
      </w:r>
    </w:p>
    <w:p w:rsidR="008B1019" w:rsidRDefault="008B1019" w:rsidP="008B1019">
      <w:pPr>
        <w:pStyle w:val="Standard"/>
      </w:pPr>
      <w:r>
        <w:tab/>
      </w:r>
      <w:r>
        <w:tab/>
        <w:t xml:space="preserve">Cand administratorul creeaza </w:t>
      </w:r>
      <w:proofErr w:type="gramStart"/>
      <w:r>
        <w:t>un</w:t>
      </w:r>
      <w:proofErr w:type="gramEnd"/>
      <w:r>
        <w:t xml:space="preserve"> nou post</w:t>
      </w:r>
    </w:p>
    <w:p w:rsidR="008B1019" w:rsidRDefault="008B1019" w:rsidP="008B1019">
      <w:pPr>
        <w:pStyle w:val="Standard"/>
      </w:pPr>
      <w:r>
        <w:tab/>
      </w:r>
      <w:r>
        <w:tab/>
        <w:t xml:space="preserve">Atunci acest nou tip de meserie trebuie adaugat la lista </w:t>
      </w:r>
      <w:r>
        <w:tab/>
      </w:r>
      <w:r>
        <w:tab/>
      </w:r>
      <w:r>
        <w:tab/>
      </w:r>
      <w:r>
        <w:tab/>
        <w:t xml:space="preserve">          </w:t>
      </w:r>
      <w:r>
        <w:tab/>
      </w:r>
      <w:r>
        <w:tab/>
        <w:t>posturilor</w:t>
      </w:r>
    </w:p>
    <w:p w:rsidR="008B1019" w:rsidRDefault="008B1019" w:rsidP="008B1019">
      <w:pPr>
        <w:pStyle w:val="Standard"/>
      </w:pPr>
    </w:p>
    <w:p w:rsidR="008B1019" w:rsidRDefault="008B1019" w:rsidP="008B1019">
      <w:pPr>
        <w:pStyle w:val="Standard"/>
      </w:pPr>
      <w:r>
        <w:tab/>
      </w:r>
      <w:r>
        <w:tab/>
      </w:r>
      <w:r>
        <w:rPr>
          <w:b/>
          <w:bCs/>
        </w:rPr>
        <w:t>Scenariu</w:t>
      </w:r>
      <w:r>
        <w:t>: Editarea unui post existent</w:t>
      </w:r>
    </w:p>
    <w:p w:rsidR="008B1019" w:rsidRDefault="008B1019" w:rsidP="008B1019">
      <w:pPr>
        <w:pStyle w:val="Standard"/>
      </w:pPr>
      <w:r>
        <w:tab/>
      </w:r>
      <w:r>
        <w:tab/>
        <w:t xml:space="preserve">Dat fiind faptul ca administratorul </w:t>
      </w:r>
      <w:proofErr w:type="gramStart"/>
      <w:r>
        <w:t>este</w:t>
      </w:r>
      <w:proofErr w:type="gramEnd"/>
      <w:r>
        <w:t xml:space="preserve"> logat</w:t>
      </w:r>
    </w:p>
    <w:p w:rsidR="008B1019" w:rsidRDefault="008B1019" w:rsidP="008B1019">
      <w:pPr>
        <w:pStyle w:val="Standard"/>
      </w:pPr>
      <w:r>
        <w:tab/>
      </w:r>
      <w:r>
        <w:tab/>
        <w:t xml:space="preserve">Cand administratorul editeaza </w:t>
      </w:r>
      <w:proofErr w:type="gramStart"/>
      <w:r>
        <w:t>un</w:t>
      </w:r>
      <w:proofErr w:type="gramEnd"/>
      <w:r>
        <w:t xml:space="preserve"> nou post</w:t>
      </w:r>
    </w:p>
    <w:p w:rsidR="008B1019" w:rsidRDefault="008B1019" w:rsidP="008B1019">
      <w:pPr>
        <w:pStyle w:val="Standard"/>
      </w:pPr>
      <w:r>
        <w:tab/>
      </w:r>
      <w:r>
        <w:tab/>
        <w:t>Atunci postul ar trebuii updatat in lista acestora</w:t>
      </w:r>
    </w:p>
    <w:p w:rsidR="008B1019" w:rsidRDefault="008B1019" w:rsidP="008B1019">
      <w:pPr>
        <w:pStyle w:val="Standard"/>
      </w:pPr>
      <w:r>
        <w:tab/>
      </w:r>
    </w:p>
    <w:p w:rsidR="008B1019" w:rsidRDefault="008B1019" w:rsidP="008B1019">
      <w:pPr>
        <w:pStyle w:val="Standard"/>
      </w:pPr>
      <w:r>
        <w:tab/>
      </w:r>
      <w:r>
        <w:tab/>
      </w:r>
      <w:r>
        <w:rPr>
          <w:b/>
          <w:bCs/>
        </w:rPr>
        <w:t>Scenariu</w:t>
      </w:r>
      <w:r>
        <w:t>: Stergerea unui tip de post</w:t>
      </w:r>
    </w:p>
    <w:p w:rsidR="008B1019" w:rsidRDefault="008B1019" w:rsidP="008B1019">
      <w:pPr>
        <w:pStyle w:val="Standard"/>
      </w:pPr>
      <w:r>
        <w:tab/>
      </w:r>
      <w:r>
        <w:tab/>
        <w:t xml:space="preserve">Dat fiind faptul ca administratorul </w:t>
      </w:r>
      <w:proofErr w:type="gramStart"/>
      <w:r>
        <w:t>este</w:t>
      </w:r>
      <w:proofErr w:type="gramEnd"/>
      <w:r>
        <w:t xml:space="preserve"> logat</w:t>
      </w:r>
    </w:p>
    <w:p w:rsidR="008B1019" w:rsidRDefault="008B1019" w:rsidP="008B1019">
      <w:pPr>
        <w:pStyle w:val="Standard"/>
      </w:pPr>
      <w:r>
        <w:tab/>
      </w:r>
      <w:r>
        <w:tab/>
        <w:t xml:space="preserve">Cand administratorul sterege </w:t>
      </w:r>
      <w:proofErr w:type="gramStart"/>
      <w:r>
        <w:t>un  post</w:t>
      </w:r>
      <w:proofErr w:type="gramEnd"/>
    </w:p>
    <w:p w:rsidR="008B1019" w:rsidRDefault="008B1019" w:rsidP="008B1019">
      <w:pPr>
        <w:pStyle w:val="Standard"/>
      </w:pPr>
      <w:r>
        <w:tab/>
      </w:r>
      <w:r>
        <w:tab/>
        <w:t>Atunci acesta trebuie inlaturat din lista</w:t>
      </w:r>
    </w:p>
    <w:p w:rsidR="008B1019" w:rsidRDefault="008B1019" w:rsidP="008B1019">
      <w:pPr>
        <w:pStyle w:val="Standard"/>
      </w:pPr>
    </w:p>
    <w:p w:rsidR="008B1019" w:rsidRDefault="008B1019" w:rsidP="008B1019">
      <w:pPr>
        <w:pStyle w:val="Standard"/>
      </w:pPr>
    </w:p>
    <w:p w:rsidR="008B1019" w:rsidRDefault="008B1019" w:rsidP="008B1019">
      <w:pPr>
        <w:pStyle w:val="Standard"/>
      </w:pPr>
    </w:p>
    <w:p w:rsidR="008B1019" w:rsidRDefault="008B1019" w:rsidP="008B1019">
      <w:pPr>
        <w:pStyle w:val="Standard"/>
      </w:pPr>
    </w:p>
    <w:p w:rsidR="008B1019" w:rsidRPr="008B1019" w:rsidRDefault="008B1019" w:rsidP="008B1019">
      <w:pPr>
        <w:pStyle w:val="Standard"/>
        <w:rPr>
          <w:rFonts w:asciiTheme="minorHAnsi" w:hAnsiTheme="minorHAnsi" w:cstheme="minorHAnsi"/>
        </w:rPr>
      </w:pPr>
      <w:r>
        <w:tab/>
      </w:r>
      <w:r w:rsidRPr="008B1019">
        <w:rPr>
          <w:rFonts w:asciiTheme="minorHAnsi" w:hAnsiTheme="minorHAnsi" w:cstheme="minorHAnsi"/>
          <w:bCs/>
          <w:sz w:val="28"/>
          <w:szCs w:val="28"/>
        </w:rPr>
        <w:t>3.6.4 Cerinta functionala 4</w:t>
      </w:r>
    </w:p>
    <w:p w:rsidR="008B1019" w:rsidRDefault="008B1019" w:rsidP="008B101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</w:p>
    <w:p w:rsidR="008B1019" w:rsidRDefault="008B1019" w:rsidP="008B1019">
      <w:pPr>
        <w:pStyle w:val="Standard"/>
        <w:rPr>
          <w:sz w:val="28"/>
          <w:szCs w:val="28"/>
        </w:rPr>
      </w:pPr>
    </w:p>
    <w:p w:rsidR="008B1019" w:rsidRDefault="008B1019" w:rsidP="008B1019">
      <w:pPr>
        <w:pStyle w:val="Standard"/>
        <w:rPr>
          <w:sz w:val="28"/>
          <w:szCs w:val="28"/>
        </w:rPr>
      </w:pPr>
    </w:p>
    <w:p w:rsidR="008B1019" w:rsidRDefault="008B1019" w:rsidP="008B1019">
      <w:pPr>
        <w:pStyle w:val="Standard"/>
      </w:pPr>
      <w:r>
        <w:tab/>
      </w:r>
      <w:r>
        <w:rPr>
          <w:b/>
          <w:bCs/>
        </w:rPr>
        <w:t>Caracteristica</w:t>
      </w:r>
      <w:r>
        <w:t>: Menegerierea angajatilor</w:t>
      </w:r>
    </w:p>
    <w:p w:rsidR="008B1019" w:rsidRDefault="008B1019" w:rsidP="008B1019">
      <w:pPr>
        <w:pStyle w:val="Standard"/>
      </w:pPr>
      <w:r>
        <w:tab/>
        <w:t>In ordine pt. a avea o lista de angajati</w:t>
      </w:r>
    </w:p>
    <w:p w:rsidR="008B1019" w:rsidRDefault="008B1019" w:rsidP="008B1019">
      <w:pPr>
        <w:pStyle w:val="Standard"/>
      </w:pPr>
      <w:r>
        <w:tab/>
      </w:r>
      <w:proofErr w:type="gramStart"/>
      <w:r>
        <w:t>Un</w:t>
      </w:r>
      <w:proofErr w:type="gramEnd"/>
      <w:r>
        <w:t xml:space="preserve"> administrator</w:t>
      </w:r>
    </w:p>
    <w:p w:rsidR="008B1019" w:rsidRDefault="008B1019" w:rsidP="008B1019">
      <w:pPr>
        <w:pStyle w:val="Standard"/>
      </w:pPr>
      <w:r>
        <w:tab/>
        <w:t xml:space="preserve">Ar trebuii sa poata sa menegerieze detalile </w:t>
      </w:r>
      <w:proofErr w:type="gramStart"/>
      <w:r>
        <w:t>angajatilor(</w:t>
      </w:r>
      <w:proofErr w:type="gramEnd"/>
      <w:r>
        <w:t>Nume, Adresa...)[</w:t>
      </w:r>
    </w:p>
    <w:p w:rsidR="008B1019" w:rsidRDefault="008B1019" w:rsidP="008B1019">
      <w:pPr>
        <w:pStyle w:val="Standard"/>
      </w:pPr>
    </w:p>
    <w:p w:rsidR="008B1019" w:rsidRDefault="008B1019" w:rsidP="008B1019">
      <w:pPr>
        <w:pStyle w:val="Standard"/>
      </w:pPr>
      <w:r>
        <w:tab/>
      </w:r>
      <w:r>
        <w:tab/>
      </w:r>
      <w:r>
        <w:rPr>
          <w:b/>
          <w:bCs/>
        </w:rPr>
        <w:t>Scenariu</w:t>
      </w:r>
      <w:r>
        <w:t xml:space="preserve">: Adaugarea campurilor care definesc </w:t>
      </w:r>
      <w:proofErr w:type="gramStart"/>
      <w:r>
        <w:t>un</w:t>
      </w:r>
      <w:proofErr w:type="gramEnd"/>
      <w:r>
        <w:t xml:space="preserve"> angajat</w:t>
      </w:r>
    </w:p>
    <w:p w:rsidR="008B1019" w:rsidRDefault="008B1019" w:rsidP="008B1019">
      <w:pPr>
        <w:pStyle w:val="Standard"/>
      </w:pPr>
      <w:r>
        <w:tab/>
      </w:r>
      <w:r>
        <w:tab/>
        <w:t xml:space="preserve">Dat fiind faptul ca administratorul </w:t>
      </w:r>
      <w:proofErr w:type="gramStart"/>
      <w:r>
        <w:t>este</w:t>
      </w:r>
      <w:proofErr w:type="gramEnd"/>
      <w:r>
        <w:t xml:space="preserve"> logat</w:t>
      </w:r>
      <w:r>
        <w:tab/>
      </w:r>
    </w:p>
    <w:p w:rsidR="008B1019" w:rsidRDefault="008B1019" w:rsidP="008B1019">
      <w:pPr>
        <w:pStyle w:val="Standard"/>
      </w:pPr>
      <w:r>
        <w:tab/>
      </w:r>
      <w:r>
        <w:tab/>
        <w:t xml:space="preserve">Cand administratorul creeaza un nou </w:t>
      </w:r>
      <w:proofErr w:type="gramStart"/>
      <w:r>
        <w:t>camp(</w:t>
      </w:r>
      <w:proofErr w:type="gramEnd"/>
      <w:r>
        <w:t>Nume/Telefon...)</w:t>
      </w:r>
    </w:p>
    <w:p w:rsidR="008B1019" w:rsidRDefault="008B1019" w:rsidP="008B1019">
      <w:pPr>
        <w:pStyle w:val="Standard"/>
      </w:pPr>
      <w:r>
        <w:tab/>
      </w:r>
      <w:r>
        <w:tab/>
        <w:t>Atunci acesta trebuie adaugat la lista care defineste angajatii.</w:t>
      </w:r>
    </w:p>
    <w:p w:rsidR="008B1019" w:rsidRDefault="008B1019" w:rsidP="008B1019">
      <w:pPr>
        <w:pStyle w:val="Standard"/>
      </w:pPr>
    </w:p>
    <w:p w:rsidR="008B1019" w:rsidRDefault="008B1019" w:rsidP="008B1019">
      <w:pPr>
        <w:pStyle w:val="Standard"/>
      </w:pPr>
      <w:r>
        <w:lastRenderedPageBreak/>
        <w:tab/>
      </w:r>
      <w:r>
        <w:tab/>
      </w:r>
      <w:r>
        <w:rPr>
          <w:b/>
          <w:bCs/>
        </w:rPr>
        <w:t>Scenariu</w:t>
      </w:r>
      <w:r>
        <w:t xml:space="preserve">: Editarea detalilor care definesc </w:t>
      </w:r>
      <w:proofErr w:type="gramStart"/>
      <w:r>
        <w:t>un</w:t>
      </w:r>
      <w:proofErr w:type="gramEnd"/>
      <w:r>
        <w:t xml:space="preserve"> angajat</w:t>
      </w:r>
    </w:p>
    <w:p w:rsidR="008B1019" w:rsidRDefault="008B1019" w:rsidP="008B1019">
      <w:pPr>
        <w:pStyle w:val="Standard"/>
      </w:pPr>
      <w:r>
        <w:tab/>
      </w:r>
      <w:r>
        <w:tab/>
        <w:t xml:space="preserve">Dat fiind faptul ca administratorul </w:t>
      </w:r>
      <w:proofErr w:type="gramStart"/>
      <w:r>
        <w:t>este</w:t>
      </w:r>
      <w:proofErr w:type="gramEnd"/>
      <w:r>
        <w:t xml:space="preserve"> logat</w:t>
      </w:r>
    </w:p>
    <w:p w:rsidR="008B1019" w:rsidRDefault="008B1019" w:rsidP="008B1019">
      <w:pPr>
        <w:pStyle w:val="Standard"/>
      </w:pPr>
      <w:r>
        <w:tab/>
      </w:r>
      <w:r>
        <w:tab/>
        <w:t xml:space="preserve">Cand administratorul editeaza </w:t>
      </w:r>
      <w:proofErr w:type="gramStart"/>
      <w:r>
        <w:t>un</w:t>
      </w:r>
      <w:proofErr w:type="gramEnd"/>
      <w:r>
        <w:t xml:space="preserve"> angajat</w:t>
      </w:r>
    </w:p>
    <w:p w:rsidR="008B1019" w:rsidRDefault="008B1019" w:rsidP="008B1019">
      <w:pPr>
        <w:pStyle w:val="Standard"/>
      </w:pPr>
      <w:r>
        <w:tab/>
      </w:r>
      <w:r>
        <w:tab/>
        <w:t xml:space="preserve">Atunci acesta </w:t>
      </w:r>
      <w:proofErr w:type="gramStart"/>
      <w:r>
        <w:t>este</w:t>
      </w:r>
      <w:proofErr w:type="gramEnd"/>
      <w:r>
        <w:t xml:space="preserve"> updatat in lista.</w:t>
      </w:r>
    </w:p>
    <w:p w:rsidR="008B1019" w:rsidRDefault="008B1019" w:rsidP="008B1019">
      <w:pPr>
        <w:pStyle w:val="Standard"/>
      </w:pPr>
      <w:r>
        <w:tab/>
      </w:r>
    </w:p>
    <w:p w:rsidR="008B1019" w:rsidRDefault="008B1019" w:rsidP="008B1019">
      <w:pPr>
        <w:pStyle w:val="Standard"/>
      </w:pPr>
      <w:r>
        <w:tab/>
      </w:r>
      <w:r>
        <w:tab/>
      </w:r>
      <w:r>
        <w:rPr>
          <w:b/>
          <w:bCs/>
        </w:rPr>
        <w:t>Scenariu</w:t>
      </w:r>
      <w:r>
        <w:t>: Stergerea unui angajat</w:t>
      </w:r>
    </w:p>
    <w:p w:rsidR="008B1019" w:rsidRDefault="008B1019" w:rsidP="008B1019">
      <w:pPr>
        <w:pStyle w:val="Standard"/>
      </w:pPr>
      <w:r>
        <w:tab/>
      </w:r>
      <w:r>
        <w:tab/>
        <w:t xml:space="preserve">Dat fiind faptul ca administratorul </w:t>
      </w:r>
      <w:proofErr w:type="gramStart"/>
      <w:r>
        <w:t>este</w:t>
      </w:r>
      <w:proofErr w:type="gramEnd"/>
      <w:r>
        <w:t xml:space="preserve"> logat</w:t>
      </w:r>
    </w:p>
    <w:p w:rsidR="008B1019" w:rsidRDefault="008B1019" w:rsidP="008B1019">
      <w:pPr>
        <w:pStyle w:val="Standard"/>
      </w:pPr>
      <w:r>
        <w:tab/>
      </w:r>
      <w:r>
        <w:tab/>
        <w:t xml:space="preserve">Cand administratorul sterege </w:t>
      </w:r>
      <w:proofErr w:type="gramStart"/>
      <w:r>
        <w:t>un</w:t>
      </w:r>
      <w:proofErr w:type="gramEnd"/>
      <w:r>
        <w:t xml:space="preserve"> camp</w:t>
      </w:r>
    </w:p>
    <w:p w:rsidR="008B1019" w:rsidRDefault="008B1019" w:rsidP="008B1019">
      <w:pPr>
        <w:pStyle w:val="Standard"/>
      </w:pPr>
      <w:r>
        <w:tab/>
      </w:r>
      <w:r>
        <w:tab/>
        <w:t>Atunci acesta trebuie inlaturat din lista campurilor specifice angajatiilor</w:t>
      </w:r>
    </w:p>
    <w:p w:rsidR="008B1019" w:rsidRDefault="008B1019" w:rsidP="008B1019">
      <w:pPr>
        <w:pStyle w:val="Standard"/>
        <w:rPr>
          <w:sz w:val="28"/>
          <w:szCs w:val="28"/>
        </w:rPr>
      </w:pPr>
    </w:p>
    <w:p w:rsidR="008B1019" w:rsidRDefault="008B1019" w:rsidP="008B1019">
      <w:pPr>
        <w:pStyle w:val="Standard"/>
        <w:rPr>
          <w:sz w:val="28"/>
          <w:szCs w:val="28"/>
        </w:rPr>
      </w:pPr>
    </w:p>
    <w:p w:rsidR="008B1019" w:rsidRDefault="008B1019" w:rsidP="008B1019">
      <w:pPr>
        <w:pStyle w:val="Standard"/>
        <w:rPr>
          <w:sz w:val="28"/>
          <w:szCs w:val="28"/>
        </w:rPr>
      </w:pPr>
      <w:r>
        <w:rPr>
          <w:sz w:val="28"/>
          <w:szCs w:val="28"/>
        </w:rPr>
        <w:tab/>
      </w:r>
    </w:p>
    <w:p w:rsidR="008B1019" w:rsidRDefault="008B1019" w:rsidP="008B1019">
      <w:pPr>
        <w:pStyle w:val="Standard"/>
        <w:rPr>
          <w:sz w:val="28"/>
          <w:szCs w:val="28"/>
        </w:rPr>
      </w:pPr>
    </w:p>
    <w:p w:rsidR="009663E7" w:rsidRPr="00E44BFB" w:rsidRDefault="009663E7" w:rsidP="005A3A42">
      <w:pPr>
        <w:pStyle w:val="Heading1"/>
        <w:rPr>
          <w:szCs w:val="40"/>
        </w:rPr>
      </w:pPr>
      <w:bookmarkStart w:id="45" w:name="_Toc509172297"/>
      <w:r w:rsidRPr="00E44BFB">
        <w:rPr>
          <w:szCs w:val="40"/>
        </w:rPr>
        <w:t>5. Other non-functional requirements</w:t>
      </w:r>
      <w:bookmarkEnd w:id="45"/>
    </w:p>
    <w:p w:rsidR="009663E7" w:rsidRDefault="00BB0FE2" w:rsidP="008B1019">
      <w:pPr>
        <w:pStyle w:val="Standard"/>
        <w:rPr>
          <w:rFonts w:asciiTheme="minorHAnsi" w:hAnsiTheme="minorHAnsi" w:cstheme="minorHAnsi"/>
          <w:b/>
          <w:sz w:val="40"/>
          <w:szCs w:val="40"/>
        </w:rPr>
      </w:pPr>
      <w:r>
        <w:rPr>
          <w:rFonts w:asciiTheme="minorHAnsi" w:hAnsiTheme="minorHAnsi" w:cstheme="minorHAnsi"/>
          <w:b/>
          <w:sz w:val="40"/>
          <w:szCs w:val="40"/>
        </w:rPr>
        <w:t>*Din template 3.3 Performance requirements</w:t>
      </w:r>
    </w:p>
    <w:p w:rsidR="00322FF5" w:rsidRPr="00E44BFB" w:rsidRDefault="00BB0FE2" w:rsidP="00322FF5">
      <w:pPr>
        <w:pStyle w:val="Heading2"/>
        <w:rPr>
          <w:sz w:val="40"/>
          <w:szCs w:val="40"/>
        </w:rPr>
      </w:pPr>
      <w:bookmarkStart w:id="46" w:name="_Toc509172293"/>
      <w:bookmarkStart w:id="47" w:name="_Toc509172298"/>
      <w:r>
        <w:rPr>
          <w:sz w:val="40"/>
          <w:szCs w:val="40"/>
        </w:rPr>
        <w:t>5.0.</w:t>
      </w:r>
      <w:r w:rsidR="00322FF5" w:rsidRPr="00E44BFB">
        <w:rPr>
          <w:sz w:val="40"/>
          <w:szCs w:val="40"/>
        </w:rPr>
        <w:t xml:space="preserve"> Non-functional requirements</w:t>
      </w:r>
      <w:bookmarkEnd w:id="46"/>
    </w:p>
    <w:p w:rsidR="00322FF5" w:rsidRDefault="00322FF5" w:rsidP="00322FF5">
      <w:pPr>
        <w:pStyle w:val="Standard"/>
      </w:pPr>
    </w:p>
    <w:p w:rsidR="00322FF5" w:rsidRDefault="00322FF5" w:rsidP="00322FF5">
      <w:pPr>
        <w:pStyle w:val="PreformattedText"/>
        <w:rPr>
          <w:rFonts w:ascii="Times New Roman" w:hAnsi="Times New Roman"/>
          <w:color w:val="212121"/>
          <w:sz w:val="28"/>
          <w:szCs w:val="28"/>
        </w:rPr>
      </w:pPr>
      <w:bookmarkStart w:id="48" w:name="tw-target-text"/>
      <w:bookmarkEnd w:id="48"/>
      <w:r>
        <w:rPr>
          <w:rFonts w:ascii="Times New Roman" w:hAnsi="Times New Roman"/>
          <w:color w:val="212121"/>
          <w:sz w:val="28"/>
          <w:szCs w:val="28"/>
        </w:rPr>
        <w:t>Această secțiune include constrângerile de proiectare asupra software-ului cauzate de hardware.</w:t>
      </w:r>
    </w:p>
    <w:p w:rsidR="00322FF5" w:rsidRDefault="00322FF5" w:rsidP="00322FF5">
      <w:pPr>
        <w:pStyle w:val="Standard"/>
        <w:rPr>
          <w:sz w:val="28"/>
          <w:szCs w:val="28"/>
        </w:rPr>
      </w:pPr>
    </w:p>
    <w:p w:rsidR="00322FF5" w:rsidRDefault="00322FF5" w:rsidP="00322FF5">
      <w:pPr>
        <w:pStyle w:val="Heading3"/>
      </w:pPr>
      <w:r>
        <w:t xml:space="preserve"> </w:t>
      </w:r>
      <w:bookmarkStart w:id="49" w:name="_Toc509172294"/>
      <w:r>
        <w:t>4.2.1 Hard drive space</w:t>
      </w:r>
      <w:bookmarkEnd w:id="49"/>
    </w:p>
    <w:p w:rsidR="00322FF5" w:rsidRDefault="00322FF5" w:rsidP="00322FF5">
      <w:pPr>
        <w:pStyle w:val="Standard"/>
        <w:rPr>
          <w:sz w:val="28"/>
          <w:szCs w:val="28"/>
        </w:rPr>
      </w:pPr>
    </w:p>
    <w:p w:rsidR="00322FF5" w:rsidRDefault="00322FF5" w:rsidP="00322FF5">
      <w:pPr>
        <w:pStyle w:val="Standard"/>
      </w:pPr>
      <w:r>
        <w:rPr>
          <w:sz w:val="28"/>
          <w:szCs w:val="28"/>
        </w:rPr>
        <w:tab/>
      </w:r>
      <w:r>
        <w:t>TAG: HardDriveSpace</w:t>
      </w:r>
    </w:p>
    <w:p w:rsidR="00322FF5" w:rsidRDefault="00322FF5" w:rsidP="00322FF5">
      <w:pPr>
        <w:pStyle w:val="Standard"/>
      </w:pPr>
      <w:r>
        <w:tab/>
        <w:t>GIST: Hard drive space.</w:t>
      </w:r>
    </w:p>
    <w:p w:rsidR="00322FF5" w:rsidRDefault="00322FF5" w:rsidP="00322FF5">
      <w:pPr>
        <w:pStyle w:val="Standard"/>
      </w:pPr>
      <w:r>
        <w:tab/>
        <w:t>SCALE: The application’s need of hard drive space.</w:t>
      </w:r>
    </w:p>
    <w:p w:rsidR="00322FF5" w:rsidRDefault="00322FF5" w:rsidP="00322FF5">
      <w:pPr>
        <w:pStyle w:val="Standard"/>
      </w:pPr>
      <w:r>
        <w:tab/>
        <w:t>METER: MB.</w:t>
      </w:r>
    </w:p>
    <w:p w:rsidR="00322FF5" w:rsidRDefault="00322FF5" w:rsidP="00322FF5">
      <w:pPr>
        <w:pStyle w:val="Standard"/>
      </w:pPr>
      <w:r>
        <w:tab/>
      </w:r>
      <w:proofErr w:type="gramStart"/>
      <w:r>
        <w:t>MUST: No more than 100 MB.</w:t>
      </w:r>
      <w:proofErr w:type="gramEnd"/>
    </w:p>
    <w:p w:rsidR="00322FF5" w:rsidRDefault="00322FF5" w:rsidP="00322FF5">
      <w:pPr>
        <w:pStyle w:val="Standard"/>
      </w:pPr>
      <w:r>
        <w:tab/>
        <w:t>PLAN: No more than 15 MB.</w:t>
      </w:r>
    </w:p>
    <w:p w:rsidR="00322FF5" w:rsidRDefault="00322FF5" w:rsidP="00322FF5">
      <w:pPr>
        <w:pStyle w:val="Standard"/>
      </w:pPr>
      <w:r>
        <w:tab/>
        <w:t>WISH: No more than 10 MB.</w:t>
      </w:r>
    </w:p>
    <w:p w:rsidR="00322FF5" w:rsidRDefault="00322FF5" w:rsidP="00322FF5">
      <w:pPr>
        <w:pStyle w:val="Standard"/>
      </w:pPr>
      <w:r>
        <w:tab/>
        <w:t>MB: DEFINED: Megabyte</w:t>
      </w:r>
    </w:p>
    <w:p w:rsidR="00322FF5" w:rsidRDefault="00322FF5" w:rsidP="00322FF5">
      <w:pPr>
        <w:pStyle w:val="Standard"/>
        <w:rPr>
          <w:sz w:val="28"/>
          <w:szCs w:val="28"/>
        </w:rPr>
      </w:pPr>
    </w:p>
    <w:p w:rsidR="00322FF5" w:rsidRDefault="00322FF5" w:rsidP="00322FF5">
      <w:pPr>
        <w:pStyle w:val="Standard"/>
        <w:rPr>
          <w:sz w:val="28"/>
          <w:szCs w:val="28"/>
        </w:rPr>
      </w:pPr>
    </w:p>
    <w:p w:rsidR="00322FF5" w:rsidRDefault="00322FF5" w:rsidP="00322FF5">
      <w:pPr>
        <w:pStyle w:val="Heading3"/>
      </w:pPr>
      <w:r>
        <w:t xml:space="preserve"> </w:t>
      </w:r>
      <w:bookmarkStart w:id="50" w:name="_Toc509172295"/>
      <w:r>
        <w:t>4.2.2 Application memory usage</w:t>
      </w:r>
      <w:bookmarkEnd w:id="50"/>
    </w:p>
    <w:p w:rsidR="00322FF5" w:rsidRDefault="00322FF5" w:rsidP="00322FF5">
      <w:pPr>
        <w:pStyle w:val="Standard"/>
        <w:ind w:firstLine="720"/>
      </w:pPr>
      <w:r>
        <w:t>TAG: ApplicationMemoryUsage</w:t>
      </w:r>
    </w:p>
    <w:p w:rsidR="00322FF5" w:rsidRDefault="00322FF5" w:rsidP="00322FF5">
      <w:pPr>
        <w:pStyle w:val="Standard"/>
      </w:pPr>
      <w:r>
        <w:tab/>
        <w:t xml:space="preserve">GIST: The amount of Operate System memory occupied by the application. </w:t>
      </w:r>
      <w:r>
        <w:tab/>
      </w:r>
    </w:p>
    <w:p w:rsidR="00322FF5" w:rsidRDefault="00322FF5" w:rsidP="00322FF5">
      <w:pPr>
        <w:pStyle w:val="Standard"/>
      </w:pPr>
      <w:r>
        <w:tab/>
        <w:t>SCALE: MB.</w:t>
      </w:r>
    </w:p>
    <w:p w:rsidR="00322FF5" w:rsidRDefault="00322FF5" w:rsidP="00322FF5">
      <w:pPr>
        <w:pStyle w:val="Standard"/>
      </w:pPr>
      <w:r>
        <w:tab/>
        <w:t>METER: Observations done from the performance log during testing</w:t>
      </w:r>
    </w:p>
    <w:p w:rsidR="00322FF5" w:rsidRDefault="00322FF5" w:rsidP="00322FF5">
      <w:pPr>
        <w:pStyle w:val="Standard"/>
      </w:pPr>
      <w:r>
        <w:lastRenderedPageBreak/>
        <w:tab/>
      </w:r>
      <w:proofErr w:type="gramStart"/>
      <w:r>
        <w:t>MUST: No more than 500 MB.</w:t>
      </w:r>
      <w:proofErr w:type="gramEnd"/>
    </w:p>
    <w:p w:rsidR="00322FF5" w:rsidRDefault="00322FF5" w:rsidP="00322FF5">
      <w:pPr>
        <w:pStyle w:val="Standard"/>
      </w:pPr>
      <w:r>
        <w:tab/>
      </w:r>
      <w:proofErr w:type="gramStart"/>
      <w:r>
        <w:t>PLAN: No more than 16 MB WISH: No more than 10 MB</w:t>
      </w:r>
      <w:proofErr w:type="gramEnd"/>
    </w:p>
    <w:p w:rsidR="00322FF5" w:rsidRDefault="00322FF5" w:rsidP="00322FF5">
      <w:pPr>
        <w:pStyle w:val="Standard"/>
      </w:pPr>
    </w:p>
    <w:p w:rsidR="00322FF5" w:rsidRDefault="00322FF5" w:rsidP="00322FF5">
      <w:pPr>
        <w:pStyle w:val="Standard"/>
      </w:pPr>
    </w:p>
    <w:p w:rsidR="00322FF5" w:rsidRDefault="00322FF5" w:rsidP="00322FF5">
      <w:pPr>
        <w:pStyle w:val="Standard"/>
      </w:pPr>
    </w:p>
    <w:p w:rsidR="00322FF5" w:rsidRDefault="00322FF5" w:rsidP="00322FF5">
      <w:pPr>
        <w:pStyle w:val="Heading3"/>
      </w:pPr>
      <w:bookmarkStart w:id="51" w:name="_Toc509172296"/>
      <w:r>
        <w:t xml:space="preserve"> 4.2.3 Caracteristicile sistemelor de calcul</w:t>
      </w:r>
    </w:p>
    <w:p w:rsidR="00322FF5" w:rsidRPr="00BA037D" w:rsidRDefault="00322FF5" w:rsidP="00322FF5">
      <w:pPr>
        <w:pStyle w:val="Standard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pe</w:t>
      </w:r>
      <w:proofErr w:type="gramEnd"/>
      <w:r>
        <w:rPr>
          <w:sz w:val="28"/>
          <w:szCs w:val="28"/>
        </w:rPr>
        <w:t xml:space="preserve"> care va fi instalat sistemul </w:t>
      </w:r>
      <w:r>
        <w:rPr>
          <w:sz w:val="28"/>
          <w:szCs w:val="28"/>
        </w:rPr>
        <w:tab/>
        <w:t>informatic sunt:</w:t>
      </w:r>
      <w:bookmarkEnd w:id="51"/>
    </w:p>
    <w:p w:rsidR="00322FF5" w:rsidRDefault="00322FF5" w:rsidP="00322FF5">
      <w:pPr>
        <w:pStyle w:val="Standard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</w:p>
    <w:p w:rsidR="00322FF5" w:rsidRDefault="00322FF5" w:rsidP="00322FF5">
      <w:pPr>
        <w:pStyle w:val="Standard"/>
        <w:rPr>
          <w:sz w:val="28"/>
          <w:szCs w:val="28"/>
        </w:rPr>
      </w:pPr>
      <w:r>
        <w:tab/>
        <w:t xml:space="preserve"> </w:t>
      </w:r>
      <w:r>
        <w:rPr>
          <w:b/>
          <w:bCs/>
        </w:rPr>
        <w:t>-</w:t>
      </w:r>
      <w:r>
        <w:t xml:space="preserve"> </w:t>
      </w:r>
      <w:proofErr w:type="gramStart"/>
      <w:r>
        <w:rPr>
          <w:b/>
          <w:bCs/>
        </w:rPr>
        <w:t>procesor</w:t>
      </w:r>
      <w:r>
        <w:t xml:space="preserve"> :</w:t>
      </w:r>
      <w:proofErr w:type="gramEnd"/>
      <w:r>
        <w:t xml:space="preserve"> 1 GHz sau mai rapid;</w:t>
      </w:r>
    </w:p>
    <w:p w:rsidR="00322FF5" w:rsidRDefault="00322FF5" w:rsidP="00322FF5">
      <w:pPr>
        <w:pStyle w:val="Standard"/>
      </w:pPr>
      <w:r>
        <w:tab/>
        <w:t xml:space="preserve"> - </w:t>
      </w:r>
      <w:proofErr w:type="gramStart"/>
      <w:r>
        <w:rPr>
          <w:b/>
          <w:bCs/>
        </w:rPr>
        <w:t>memorie</w:t>
      </w:r>
      <w:r>
        <w:t xml:space="preserve"> :</w:t>
      </w:r>
      <w:proofErr w:type="gramEnd"/>
      <w:r>
        <w:t xml:space="preserve"> cel putin 128 Mb;</w:t>
      </w:r>
    </w:p>
    <w:p w:rsidR="00322FF5" w:rsidRDefault="00322FF5" w:rsidP="00322FF5">
      <w:pPr>
        <w:pStyle w:val="Standard"/>
      </w:pPr>
      <w:r>
        <w:t xml:space="preserve">             - </w:t>
      </w:r>
      <w:proofErr w:type="gramStart"/>
      <w:r>
        <w:rPr>
          <w:b/>
          <w:bCs/>
        </w:rPr>
        <w:t>spatiu</w:t>
      </w:r>
      <w:proofErr w:type="gramEnd"/>
      <w:r>
        <w:rPr>
          <w:b/>
          <w:bCs/>
        </w:rPr>
        <w:t xml:space="preserve"> pe hard disk</w:t>
      </w:r>
      <w:r>
        <w:t xml:space="preserve"> : minim 10 Mb.</w:t>
      </w:r>
    </w:p>
    <w:p w:rsidR="00322FF5" w:rsidRDefault="00322FF5" w:rsidP="00322FF5">
      <w:pPr>
        <w:pStyle w:val="Standard"/>
      </w:pPr>
    </w:p>
    <w:p w:rsidR="00322FF5" w:rsidRDefault="00322FF5" w:rsidP="00322FF5">
      <w:pPr>
        <w:pStyle w:val="Standard"/>
        <w:rPr>
          <w:rFonts w:asciiTheme="minorHAnsi" w:hAnsiTheme="minorHAnsi" w:cstheme="minorHAnsi"/>
          <w:b/>
          <w:sz w:val="40"/>
          <w:szCs w:val="40"/>
        </w:rPr>
      </w:pPr>
    </w:p>
    <w:p w:rsidR="005A3A42" w:rsidRDefault="005A3A42" w:rsidP="005A3A42">
      <w:pPr>
        <w:pStyle w:val="Heading2"/>
      </w:pPr>
      <w:r>
        <w:t>5.1. Performance requirements</w:t>
      </w:r>
      <w:bookmarkEnd w:id="47"/>
    </w:p>
    <w:p w:rsidR="005A3A42" w:rsidRDefault="00322FF5" w:rsidP="005A3A42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</w:t>
      </w:r>
      <w:r w:rsidR="005A3A42">
        <w:rPr>
          <w:rFonts w:asciiTheme="minorHAnsi" w:hAnsiTheme="minorHAnsi" w:cstheme="minorHAnsi"/>
          <w:sz w:val="28"/>
          <w:szCs w:val="28"/>
        </w:rPr>
        <w:t xml:space="preserve"> </w:t>
      </w:r>
      <w:proofErr w:type="gramStart"/>
      <w:r w:rsidR="005A3A42">
        <w:rPr>
          <w:rFonts w:asciiTheme="minorHAnsi" w:hAnsiTheme="minorHAnsi" w:cstheme="minorHAnsi"/>
          <w:sz w:val="28"/>
          <w:szCs w:val="28"/>
        </w:rPr>
        <w:t>non-functional</w:t>
      </w:r>
      <w:proofErr w:type="gramEnd"/>
      <w:r w:rsidR="005A3A42">
        <w:rPr>
          <w:rFonts w:asciiTheme="minorHAnsi" w:hAnsiTheme="minorHAnsi" w:cstheme="minorHAnsi"/>
          <w:sz w:val="28"/>
          <w:szCs w:val="28"/>
        </w:rPr>
        <w:t xml:space="preserve"> requirements</w:t>
      </w:r>
    </w:p>
    <w:p w:rsidR="005A3A42" w:rsidRDefault="005A3A42" w:rsidP="005A3A42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:rsidR="009663E7" w:rsidRDefault="009663E7" w:rsidP="005A3A42">
      <w:pPr>
        <w:pStyle w:val="Heading2"/>
      </w:pPr>
      <w:bookmarkStart w:id="52" w:name="_Toc509172299"/>
      <w:r>
        <w:t>5.2. Safety requirements</w:t>
      </w:r>
      <w:bookmarkEnd w:id="52"/>
    </w:p>
    <w:p w:rsidR="009663E7" w:rsidRDefault="009663E7" w:rsidP="008B1019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663E7">
        <w:rPr>
          <w:rFonts w:asciiTheme="minorHAnsi" w:hAnsiTheme="minorHAnsi" w:cstheme="minorHAnsi"/>
          <w:sz w:val="28"/>
          <w:szCs w:val="28"/>
        </w:rPr>
        <w:t>-Not applicable</w:t>
      </w:r>
    </w:p>
    <w:p w:rsidR="009663E7" w:rsidRDefault="009663E7" w:rsidP="008B1019">
      <w:pPr>
        <w:pStyle w:val="Standard"/>
        <w:rPr>
          <w:rFonts w:asciiTheme="minorHAnsi" w:hAnsiTheme="minorHAnsi" w:cstheme="minorHAnsi"/>
          <w:sz w:val="28"/>
          <w:szCs w:val="28"/>
        </w:rPr>
      </w:pPr>
    </w:p>
    <w:p w:rsidR="009663E7" w:rsidRDefault="009663E7" w:rsidP="00183EA9">
      <w:pPr>
        <w:pStyle w:val="Heading2"/>
      </w:pPr>
      <w:bookmarkStart w:id="53" w:name="_Toc509172300"/>
      <w:r>
        <w:t>5.3. Security requirements</w:t>
      </w:r>
      <w:bookmarkEnd w:id="53"/>
    </w:p>
    <w:p w:rsidR="009663E7" w:rsidRDefault="009663E7" w:rsidP="008B1019">
      <w:pPr>
        <w:pStyle w:val="Standard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-Protected databases with user information</w:t>
      </w:r>
    </w:p>
    <w:p w:rsidR="009663E7" w:rsidRDefault="009663E7" w:rsidP="00183EA9">
      <w:pPr>
        <w:pStyle w:val="Heading2"/>
      </w:pPr>
      <w:bookmarkStart w:id="54" w:name="_Toc509172301"/>
      <w:r>
        <w:t>5.4. Software quality requirements</w:t>
      </w:r>
      <w:bookmarkEnd w:id="54"/>
    </w:p>
    <w:p w:rsidR="009663E7" w:rsidRDefault="009663E7" w:rsidP="008B1019">
      <w:pPr>
        <w:pStyle w:val="Standard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-Not applicable</w:t>
      </w:r>
    </w:p>
    <w:p w:rsidR="009663E7" w:rsidRDefault="009663E7" w:rsidP="00183EA9">
      <w:pPr>
        <w:pStyle w:val="Heading2"/>
      </w:pPr>
      <w:bookmarkStart w:id="55" w:name="_Toc509172302"/>
      <w:r w:rsidRPr="009663E7">
        <w:t>5.4. Bussiness model</w:t>
      </w:r>
      <w:bookmarkEnd w:id="55"/>
    </w:p>
    <w:p w:rsidR="009663E7" w:rsidRPr="009663E7" w:rsidRDefault="009663E7" w:rsidP="008B1019">
      <w:pPr>
        <w:pStyle w:val="Standard"/>
        <w:rPr>
          <w:rFonts w:asciiTheme="minorHAnsi" w:hAnsiTheme="minorHAnsi" w:cstheme="minorHAnsi"/>
          <w:sz w:val="28"/>
          <w:szCs w:val="28"/>
        </w:rPr>
      </w:pPr>
      <w:r w:rsidRPr="009663E7">
        <w:rPr>
          <w:rFonts w:asciiTheme="minorHAnsi" w:hAnsiTheme="minorHAnsi" w:cstheme="minorHAnsi"/>
          <w:sz w:val="40"/>
          <w:szCs w:val="40"/>
        </w:rPr>
        <w:t>-</w:t>
      </w:r>
      <w:r w:rsidRPr="009663E7">
        <w:rPr>
          <w:rFonts w:asciiTheme="minorHAnsi" w:hAnsiTheme="minorHAnsi" w:cstheme="minorHAnsi"/>
          <w:sz w:val="28"/>
          <w:szCs w:val="28"/>
        </w:rPr>
        <w:t>Do not…</w:t>
      </w:r>
    </w:p>
    <w:sectPr w:rsidR="009663E7" w:rsidRPr="00966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3D0A" w:rsidRDefault="00593D0A" w:rsidP="006C0D7F">
      <w:pPr>
        <w:spacing w:after="0" w:line="240" w:lineRule="auto"/>
      </w:pPr>
      <w:r>
        <w:separator/>
      </w:r>
    </w:p>
  </w:endnote>
  <w:endnote w:type="continuationSeparator" w:id="0">
    <w:p w:rsidR="00593D0A" w:rsidRDefault="00593D0A" w:rsidP="006C0D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3D0A" w:rsidRDefault="00593D0A" w:rsidP="006C0D7F">
      <w:pPr>
        <w:spacing w:after="0" w:line="240" w:lineRule="auto"/>
      </w:pPr>
      <w:r>
        <w:separator/>
      </w:r>
    </w:p>
  </w:footnote>
  <w:footnote w:type="continuationSeparator" w:id="0">
    <w:p w:rsidR="00593D0A" w:rsidRDefault="00593D0A" w:rsidP="006C0D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74E5F"/>
    <w:multiLevelType w:val="hybridMultilevel"/>
    <w:tmpl w:val="173CD5E6"/>
    <w:lvl w:ilvl="0" w:tplc="08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>
    <w:nsid w:val="7FEB3AE4"/>
    <w:multiLevelType w:val="hybridMultilevel"/>
    <w:tmpl w:val="89E47A30"/>
    <w:lvl w:ilvl="0" w:tplc="649886D2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0A53"/>
    <w:rsid w:val="00103805"/>
    <w:rsid w:val="00120A53"/>
    <w:rsid w:val="001357FD"/>
    <w:rsid w:val="00165AB8"/>
    <w:rsid w:val="00165BC8"/>
    <w:rsid w:val="00183EA9"/>
    <w:rsid w:val="00261891"/>
    <w:rsid w:val="0029650F"/>
    <w:rsid w:val="00322FF5"/>
    <w:rsid w:val="00344BA7"/>
    <w:rsid w:val="00410A53"/>
    <w:rsid w:val="00422768"/>
    <w:rsid w:val="0043195A"/>
    <w:rsid w:val="00442706"/>
    <w:rsid w:val="00443922"/>
    <w:rsid w:val="00451F37"/>
    <w:rsid w:val="0048600F"/>
    <w:rsid w:val="004C2BBD"/>
    <w:rsid w:val="0052506B"/>
    <w:rsid w:val="00554B7D"/>
    <w:rsid w:val="00593D0A"/>
    <w:rsid w:val="005A3A42"/>
    <w:rsid w:val="00662D0B"/>
    <w:rsid w:val="00677DDE"/>
    <w:rsid w:val="0068598F"/>
    <w:rsid w:val="006C0D7F"/>
    <w:rsid w:val="006E218C"/>
    <w:rsid w:val="0073591B"/>
    <w:rsid w:val="007900A7"/>
    <w:rsid w:val="007A030F"/>
    <w:rsid w:val="007A0835"/>
    <w:rsid w:val="007A6E9A"/>
    <w:rsid w:val="00817176"/>
    <w:rsid w:val="0082358C"/>
    <w:rsid w:val="008B1019"/>
    <w:rsid w:val="008C4165"/>
    <w:rsid w:val="008E0174"/>
    <w:rsid w:val="00955F97"/>
    <w:rsid w:val="009663E7"/>
    <w:rsid w:val="0097500F"/>
    <w:rsid w:val="00A00CD4"/>
    <w:rsid w:val="00A07749"/>
    <w:rsid w:val="00A82C6C"/>
    <w:rsid w:val="00A845FD"/>
    <w:rsid w:val="00A86A03"/>
    <w:rsid w:val="00AB32CF"/>
    <w:rsid w:val="00AD0914"/>
    <w:rsid w:val="00AD142E"/>
    <w:rsid w:val="00B41C6B"/>
    <w:rsid w:val="00B83062"/>
    <w:rsid w:val="00B831FB"/>
    <w:rsid w:val="00BA037D"/>
    <w:rsid w:val="00BB0FE2"/>
    <w:rsid w:val="00BF5C35"/>
    <w:rsid w:val="00C47CC3"/>
    <w:rsid w:val="00D44DCE"/>
    <w:rsid w:val="00E44BFB"/>
    <w:rsid w:val="00E94ECD"/>
    <w:rsid w:val="00F07452"/>
    <w:rsid w:val="00F43AAC"/>
    <w:rsid w:val="00F615BE"/>
    <w:rsid w:val="00FC3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3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3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3A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768"/>
    <w:pPr>
      <w:ind w:left="720"/>
      <w:contextualSpacing/>
    </w:pPr>
  </w:style>
  <w:style w:type="table" w:styleId="TableGrid">
    <w:name w:val="Table Grid"/>
    <w:basedOn w:val="TableNormal"/>
    <w:uiPriority w:val="59"/>
    <w:rsid w:val="004C2BBD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8B101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customStyle="1" w:styleId="PreformattedText">
    <w:name w:val="Preformatted Text"/>
    <w:basedOn w:val="Standard"/>
    <w:rsid w:val="008B1019"/>
    <w:rPr>
      <w:rFonts w:ascii="Courier New" w:eastAsia="MS PGothic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3A4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C6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41C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1C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C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3A42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41C6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A3A42"/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C0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D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D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D7F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0D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0D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0D7F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BA037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A037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1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42E"/>
  </w:style>
  <w:style w:type="paragraph" w:styleId="Footer">
    <w:name w:val="footer"/>
    <w:basedOn w:val="Normal"/>
    <w:link w:val="FooterChar"/>
    <w:uiPriority w:val="99"/>
    <w:unhideWhenUsed/>
    <w:rsid w:val="00AD1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42E"/>
  </w:style>
  <w:style w:type="paragraph" w:styleId="NoSpacing">
    <w:name w:val="No Spacing"/>
    <w:uiPriority w:val="1"/>
    <w:qFormat/>
    <w:rsid w:val="00955F97"/>
    <w:pPr>
      <w:spacing w:after="0" w:line="240" w:lineRule="auto"/>
    </w:pPr>
  </w:style>
  <w:style w:type="paragraph" w:customStyle="1" w:styleId="template">
    <w:name w:val="template"/>
    <w:basedOn w:val="Normal"/>
    <w:rsid w:val="00A845FD"/>
    <w:pPr>
      <w:spacing w:after="0" w:line="240" w:lineRule="exact"/>
    </w:pPr>
    <w:rPr>
      <w:rFonts w:ascii="Arial" w:eastAsia="Times New Roman" w:hAnsi="Arial" w:cs="Times New Roman"/>
      <w:i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A3A4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A3A4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5A3A4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768"/>
    <w:pPr>
      <w:ind w:left="720"/>
      <w:contextualSpacing/>
    </w:pPr>
  </w:style>
  <w:style w:type="table" w:styleId="TableGrid">
    <w:name w:val="Table Grid"/>
    <w:basedOn w:val="TableNormal"/>
    <w:uiPriority w:val="59"/>
    <w:rsid w:val="004C2BBD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8B1019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</w:rPr>
  </w:style>
  <w:style w:type="paragraph" w:customStyle="1" w:styleId="PreformattedText">
    <w:name w:val="Preformatted Text"/>
    <w:basedOn w:val="Standard"/>
    <w:rsid w:val="008B1019"/>
    <w:rPr>
      <w:rFonts w:ascii="Courier New" w:eastAsia="MS PGothic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5A3A42"/>
    <w:rPr>
      <w:rFonts w:asciiTheme="majorHAnsi" w:eastAsiaTheme="majorEastAsia" w:hAnsiTheme="majorHAnsi" w:cstheme="majorBidi"/>
      <w:b/>
      <w:bCs/>
      <w:color w:val="365F91" w:themeColor="accent1" w:themeShade="BF"/>
      <w:sz w:val="40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41C6B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B41C6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1C6B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1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1C6B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A3A42"/>
    <w:rPr>
      <w:rFonts w:asciiTheme="majorHAnsi" w:eastAsiaTheme="majorEastAsia" w:hAnsiTheme="majorHAnsi" w:cstheme="majorBidi"/>
      <w:b/>
      <w:bCs/>
      <w:color w:val="4F81BD" w:themeColor="accent1"/>
      <w:sz w:val="3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41C6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5A3A42"/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6C0D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C0D7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C0D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C0D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C0D7F"/>
    <w:rPr>
      <w:b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C0D7F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C0D7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6C0D7F"/>
    <w:rPr>
      <w:vertAlign w:val="superscript"/>
    </w:rPr>
  </w:style>
  <w:style w:type="paragraph" w:styleId="TOC3">
    <w:name w:val="toc 3"/>
    <w:basedOn w:val="Normal"/>
    <w:next w:val="Normal"/>
    <w:autoRedefine/>
    <w:uiPriority w:val="39"/>
    <w:unhideWhenUsed/>
    <w:rsid w:val="00BA037D"/>
    <w:pPr>
      <w:spacing w:after="100"/>
      <w:ind w:left="440"/>
    </w:pPr>
  </w:style>
  <w:style w:type="character" w:styleId="FollowedHyperlink">
    <w:name w:val="FollowedHyperlink"/>
    <w:basedOn w:val="DefaultParagraphFont"/>
    <w:uiPriority w:val="99"/>
    <w:semiHidden/>
    <w:unhideWhenUsed/>
    <w:rsid w:val="00BA037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1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42E"/>
  </w:style>
  <w:style w:type="paragraph" w:styleId="Footer">
    <w:name w:val="footer"/>
    <w:basedOn w:val="Normal"/>
    <w:link w:val="FooterChar"/>
    <w:uiPriority w:val="99"/>
    <w:unhideWhenUsed/>
    <w:rsid w:val="00AD14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42E"/>
  </w:style>
  <w:style w:type="paragraph" w:styleId="NoSpacing">
    <w:name w:val="No Spacing"/>
    <w:uiPriority w:val="1"/>
    <w:qFormat/>
    <w:rsid w:val="00955F97"/>
    <w:pPr>
      <w:spacing w:after="0" w:line="240" w:lineRule="auto"/>
    </w:pPr>
  </w:style>
  <w:style w:type="paragraph" w:customStyle="1" w:styleId="template">
    <w:name w:val="template"/>
    <w:basedOn w:val="Normal"/>
    <w:rsid w:val="00A845FD"/>
    <w:pPr>
      <w:spacing w:after="0" w:line="240" w:lineRule="exact"/>
    </w:pPr>
    <w:rPr>
      <w:rFonts w:ascii="Arial" w:eastAsia="Times New Roman" w:hAnsi="Arial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89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www.primariacraiova.ro/ro/primari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w3schools.com/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stackoverflow.com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google.ro/search?q=srs+tempalte&amp;oq=srs+tempalte&amp;aqs=chrome..69i57j0l5.4161j0j4&amp;sourceid=chrome&amp;ie=UTF-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0551D1-0316-4FA0-B628-CEB250EFD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3219</Words>
  <Characters>18353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Viktor</dc:creator>
  <cp:lastModifiedBy>Windows User</cp:lastModifiedBy>
  <cp:revision>2</cp:revision>
  <dcterms:created xsi:type="dcterms:W3CDTF">2018-03-22T09:11:00Z</dcterms:created>
  <dcterms:modified xsi:type="dcterms:W3CDTF">2018-03-22T09:11:00Z</dcterms:modified>
</cp:coreProperties>
</file>